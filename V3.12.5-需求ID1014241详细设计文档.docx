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sz w:val="56"/>
          <w:lang w:eastAsia="zh-CN"/>
        </w:rPr>
      </w:pPr>
    </w:p>
    <w:p>
      <w:pPr>
        <w:rPr>
          <w:rFonts w:ascii="Arial" w:hAnsi="Arial" w:cs="Arial"/>
          <w:sz w:val="56"/>
        </w:rPr>
      </w:pPr>
    </w:p>
    <w:p>
      <w:pPr>
        <w:jc w:val="right"/>
        <w:rPr>
          <w:rFonts w:ascii="Arial" w:hAnsi="Arial" w:cs="Arial"/>
          <w:sz w:val="56"/>
        </w:rPr>
      </w:pPr>
    </w:p>
    <w:p>
      <w:pPr>
        <w:jc w:val="right"/>
      </w:pPr>
    </w:p>
    <w:p>
      <w:pPr>
        <w:wordWrap w:val="0"/>
        <w:spacing w:before="360" w:after="60"/>
        <w:jc w:val="right"/>
        <w:rPr>
          <w:rFonts w:hint="eastAsia" w:ascii="Tahoma" w:hAnsi="Tahoma"/>
          <w:color w:val="FF0000"/>
          <w:sz w:val="48"/>
          <w:szCs w:val="48"/>
          <w:lang w:val="en-US" w:eastAsia="zh-CN"/>
        </w:rPr>
      </w:pPr>
      <w:r>
        <w:rPr>
          <w:rFonts w:hint="eastAsia" w:ascii="Tahoma" w:hAnsi="Tahoma"/>
          <w:color w:val="FF0000"/>
          <w:sz w:val="48"/>
          <w:szCs w:val="48"/>
          <w:lang w:eastAsia="zh-CN"/>
        </w:rPr>
        <w:t xml:space="preserve">生活Plus </w:t>
      </w:r>
      <w:r>
        <w:rPr>
          <w:rFonts w:hint="eastAsia" w:ascii="Tahoma" w:hAnsi="Tahoma"/>
          <w:color w:val="FF0000"/>
          <w:sz w:val="48"/>
          <w:szCs w:val="48"/>
          <w:lang w:val="en-US" w:eastAsia="zh-CN"/>
        </w:rPr>
        <w:t>V</w:t>
      </w:r>
      <w:r>
        <w:rPr>
          <w:rFonts w:hint="eastAsia" w:ascii="Tahoma" w:hAnsi="Tahoma"/>
          <w:color w:val="FF0000"/>
          <w:sz w:val="48"/>
          <w:szCs w:val="48"/>
          <w:lang w:eastAsia="zh-CN"/>
        </w:rPr>
        <w:t>.</w:t>
      </w:r>
      <w:r>
        <w:rPr>
          <w:rFonts w:hint="eastAsia" w:ascii="Tahoma" w:hAnsi="Tahoma"/>
          <w:color w:val="FF0000"/>
          <w:sz w:val="48"/>
          <w:szCs w:val="48"/>
          <w:lang w:val="en-US" w:eastAsia="zh-CN"/>
        </w:rPr>
        <w:t>3</w:t>
      </w:r>
      <w:r>
        <w:rPr>
          <w:rFonts w:hint="eastAsia" w:ascii="Tahoma" w:hAnsi="Tahoma"/>
          <w:color w:val="FF0000"/>
          <w:sz w:val="48"/>
          <w:szCs w:val="48"/>
          <w:lang w:eastAsia="zh-CN"/>
        </w:rPr>
        <w:t>.</w:t>
      </w:r>
      <w:r>
        <w:rPr>
          <w:rFonts w:hint="eastAsia" w:ascii="Tahoma" w:hAnsi="Tahoma"/>
          <w:color w:val="FF0000"/>
          <w:sz w:val="48"/>
          <w:szCs w:val="48"/>
          <w:lang w:val="en-US" w:eastAsia="zh-CN"/>
        </w:rPr>
        <w:t>12.5</w:t>
      </w:r>
    </w:p>
    <w:p>
      <w:pPr>
        <w:wordWrap w:val="0"/>
        <w:spacing w:before="360" w:after="60"/>
        <w:jc w:val="right"/>
        <w:rPr>
          <w:rFonts w:hint="default" w:ascii="Tahoma" w:hAnsi="Tahoma"/>
          <w:color w:val="FF0000"/>
          <w:sz w:val="48"/>
          <w:szCs w:val="48"/>
          <w:lang w:val="en-US" w:eastAsia="zh-CN"/>
        </w:rPr>
      </w:pPr>
      <w:r>
        <w:rPr>
          <w:rFonts w:hint="eastAsia" w:ascii="Tahoma" w:hAnsi="Tahoma"/>
          <w:color w:val="FF0000"/>
          <w:sz w:val="48"/>
          <w:szCs w:val="48"/>
          <w:lang w:eastAsia="zh-CN"/>
        </w:rPr>
        <w:t>&lt;</w:t>
      </w:r>
      <w:ins w:id="0" w:author="Terry" w:date="2021-01-29T11:01:29Z">
        <w:r>
          <w:rPr>
            <w:rFonts w:hint="eastAsia" w:ascii="Tahoma" w:hAnsi="Tahoma"/>
            <w:color w:val="FF0000"/>
            <w:sz w:val="48"/>
            <w:szCs w:val="48"/>
            <w:lang w:val="en-US" w:eastAsia="zh-CN"/>
          </w:rPr>
          <w:t>ID</w:t>
        </w:r>
      </w:ins>
      <w:ins w:id="1" w:author="Terry" w:date="2021-01-29T11:01:08Z">
        <w:r>
          <w:rPr>
            <w:rFonts w:hint="eastAsia" w:ascii="Tahoma" w:hAnsi="Tahoma"/>
            <w:color w:val="FF0000"/>
            <w:sz w:val="48"/>
            <w:szCs w:val="48"/>
            <w:lang w:eastAsia="zh-CN"/>
            <w:rPrChange w:id="2" w:author="Terry" w:date="2021-01-29T11:01:22Z">
              <w:rPr>
                <w:rFonts w:hint="default"/>
                <w:lang w:eastAsia="zh-CN"/>
              </w:rPr>
            </w:rPrChange>
          </w:rPr>
          <w:t>1014241</w:t>
        </w:r>
      </w:ins>
      <w:r>
        <w:rPr>
          <w:rFonts w:hint="eastAsia" w:ascii="Tahoma" w:hAnsi="Tahoma"/>
          <w:color w:val="FF0000"/>
          <w:sz w:val="48"/>
          <w:szCs w:val="48"/>
          <w:lang w:eastAsia="zh-CN"/>
        </w:rPr>
        <w:t>前端发放代金券时，段时间（10秒）内后台没有返回成功数据，会提示发放失败，需对接口进行优化&gt;</w:t>
      </w:r>
    </w:p>
    <w:p>
      <w:pPr>
        <w:wordWrap w:val="0"/>
        <w:spacing w:before="360" w:after="60"/>
        <w:jc w:val="right"/>
        <w:rPr>
          <w:rFonts w:hint="eastAsia" w:ascii="Tahoma" w:hAnsi="Tahoma"/>
          <w:color w:val="FF0000"/>
          <w:sz w:val="48"/>
          <w:szCs w:val="48"/>
          <w:lang w:eastAsia="zh-CN"/>
        </w:rPr>
      </w:pPr>
      <w:r>
        <w:rPr>
          <w:rFonts w:hint="eastAsia" w:ascii="Tahoma" w:hAnsi="Tahoma"/>
          <w:color w:val="FF0000"/>
          <w:sz w:val="48"/>
          <w:szCs w:val="48"/>
          <w:lang w:eastAsia="zh-CN"/>
        </w:rPr>
        <w:t xml:space="preserve">设计文档 </w:t>
      </w:r>
    </w:p>
    <w:p>
      <w:pPr>
        <w:spacing w:before="0" w:after="0"/>
        <w:jc w:val="right"/>
        <w:rPr>
          <w:rFonts w:hint="eastAsia" w:ascii="Tahoma" w:hAnsi="Tahoma"/>
          <w:i/>
          <w:iCs/>
          <w:color w:val="FF0000"/>
          <w:sz w:val="28"/>
          <w:szCs w:val="28"/>
          <w:lang w:eastAsia="zh-CN"/>
        </w:rPr>
      </w:pPr>
    </w:p>
    <w:p>
      <w:pPr>
        <w:spacing w:before="0" w:after="0"/>
        <w:jc w:val="right"/>
        <w:rPr>
          <w:rFonts w:hint="eastAsia" w:ascii="Tahoma" w:hAnsi="Tahoma"/>
          <w:i/>
          <w:iCs/>
          <w:color w:val="FF0000"/>
          <w:sz w:val="28"/>
          <w:szCs w:val="28"/>
          <w:lang w:eastAsia="zh-CN"/>
        </w:rPr>
      </w:pPr>
      <w:r>
        <w:rPr>
          <w:rFonts w:ascii="Tahoma" w:hAnsi="Tahoma"/>
          <w:i/>
          <w:iCs/>
          <w:color w:val="FF0000"/>
          <w:sz w:val="28"/>
          <w:szCs w:val="28"/>
          <w:lang w:eastAsia="zh-CN"/>
        </w:rPr>
        <w:t>&lt;</w:t>
      </w:r>
      <w:r>
        <w:rPr>
          <w:rFonts w:hint="eastAsia" w:ascii="Tahoma" w:hAnsi="Tahoma"/>
          <w:i/>
          <w:iCs/>
          <w:color w:val="FF0000"/>
          <w:sz w:val="28"/>
          <w:szCs w:val="28"/>
          <w:lang w:val="en-US" w:eastAsia="zh-CN"/>
        </w:rPr>
        <w:t>2021.01.28</w:t>
      </w:r>
      <w:r>
        <w:rPr>
          <w:rFonts w:hint="eastAsia" w:ascii="Tahoma" w:hAnsi="Tahoma"/>
          <w:i/>
          <w:iCs/>
          <w:color w:val="FF0000"/>
          <w:sz w:val="28"/>
          <w:szCs w:val="28"/>
          <w:lang w:eastAsia="zh-CN"/>
        </w:rPr>
        <w:t>&gt;</w:t>
      </w:r>
    </w:p>
    <w:p>
      <w:pPr>
        <w:spacing w:before="0" w:after="0"/>
        <w:jc w:val="right"/>
        <w:rPr>
          <w:rFonts w:hint="eastAsia" w:ascii="Tahoma" w:hAnsi="Tahoma"/>
          <w:i/>
          <w:iCs/>
          <w:lang w:eastAsia="zh-CN"/>
        </w:rPr>
      </w:pPr>
    </w:p>
    <w:p>
      <w:pPr>
        <w:spacing w:before="0" w:after="0"/>
        <w:jc w:val="right"/>
        <w:rPr>
          <w:rFonts w:hint="eastAsia" w:ascii="Tahoma" w:hAnsi="Tahoma"/>
          <w:i/>
          <w:iCs/>
          <w:lang w:eastAsia="zh-CN"/>
        </w:rPr>
      </w:pPr>
    </w:p>
    <w:p>
      <w:pPr>
        <w:spacing w:before="0" w:after="0"/>
        <w:jc w:val="right"/>
        <w:rPr>
          <w:rFonts w:hint="eastAsia" w:ascii="Tahoma" w:hAnsi="Tahoma"/>
          <w:i/>
          <w:iCs/>
          <w:lang w:eastAsia="zh-CN"/>
        </w:rPr>
      </w:pPr>
    </w:p>
    <w:p>
      <w:pPr>
        <w:pStyle w:val="14"/>
        <w:jc w:val="center"/>
        <w:rPr>
          <w:rFonts w:hint="eastAsia" w:ascii="Arial" w:hAnsi="Arial" w:eastAsia="Arial Unicode MS" w:cs="Arial"/>
          <w:b/>
          <w:bCs/>
          <w:sz w:val="36"/>
          <w:szCs w:val="36"/>
          <w:lang w:eastAsia="zh-CN"/>
        </w:rPr>
      </w:pPr>
      <w:r>
        <w:rPr>
          <w:b/>
          <w:color w:val="333399"/>
          <w:u w:val="single"/>
          <w:lang w:eastAsia="zh-CN"/>
        </w:rPr>
        <w:br w:type="page"/>
      </w:r>
      <w:r>
        <w:rPr>
          <w:rFonts w:hint="eastAsia" w:ascii="Arial" w:hAnsi="Arial" w:eastAsia="Arial Unicode MS" w:cs="Arial"/>
          <w:b/>
          <w:bCs/>
          <w:sz w:val="36"/>
          <w:szCs w:val="36"/>
          <w:lang w:eastAsia="zh-CN"/>
        </w:rPr>
        <w:t>文档历史</w:t>
      </w:r>
    </w:p>
    <w:tbl>
      <w:tblPr>
        <w:tblStyle w:val="20"/>
        <w:tblW w:w="927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580"/>
        <w:gridCol w:w="1228"/>
        <w:gridCol w:w="538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br w:type="page"/>
            </w: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eastAsia="zh-CN"/>
              </w:rPr>
              <w:t>版本</w:t>
            </w:r>
          </w:p>
        </w:tc>
        <w:tc>
          <w:tcPr>
            <w:tcW w:w="158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28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538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1.0</w:t>
            </w:r>
          </w:p>
        </w:tc>
        <w:tc>
          <w:tcPr>
            <w:tcW w:w="158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20210128</w:t>
            </w:r>
          </w:p>
        </w:tc>
        <w:tc>
          <w:tcPr>
            <w:tcW w:w="122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吴扬帆</w:t>
            </w:r>
          </w:p>
        </w:tc>
        <w:tc>
          <w:tcPr>
            <w:tcW w:w="53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初始版本</w:t>
            </w:r>
          </w:p>
        </w:tc>
      </w:tr>
    </w:tbl>
    <w:p>
      <w:pPr>
        <w:pStyle w:val="14"/>
        <w:jc w:val="center"/>
        <w:rPr>
          <w:rFonts w:ascii="Arial" w:hAnsi="Arial" w:eastAsia="Arial Unicode MS" w:cs="Arial"/>
          <w:b/>
          <w:bCs/>
          <w:sz w:val="36"/>
          <w:szCs w:val="36"/>
        </w:rPr>
      </w:pPr>
    </w:p>
    <w:p>
      <w:pPr>
        <w:pStyle w:val="14"/>
        <w:jc w:val="center"/>
        <w:rPr>
          <w:rFonts w:ascii="Arial" w:hAnsi="Arial" w:eastAsia="Arial Unicode MS" w:cs="Arial"/>
          <w:b/>
          <w:bCs/>
          <w:sz w:val="36"/>
          <w:szCs w:val="36"/>
        </w:rPr>
      </w:pPr>
      <w:r>
        <w:rPr>
          <w:rFonts w:ascii="Arial" w:hAnsi="Arial" w:eastAsia="Arial Unicode MS" w:cs="Arial"/>
          <w:b/>
          <w:bCs/>
          <w:sz w:val="36"/>
          <w:szCs w:val="36"/>
        </w:rPr>
        <w:br w:type="page"/>
      </w:r>
      <w:r>
        <w:rPr>
          <w:rFonts w:hint="eastAsia" w:ascii="Arial" w:hAnsi="Arial" w:eastAsia="Arial Unicode MS" w:cs="Arial"/>
          <w:b/>
          <w:bCs/>
          <w:sz w:val="36"/>
          <w:szCs w:val="36"/>
          <w:lang w:eastAsia="zh-CN"/>
        </w:rPr>
        <w:t>目录</w:t>
      </w:r>
    </w:p>
    <w:p>
      <w:pPr>
        <w:pStyle w:val="17"/>
        <w:tabs>
          <w:tab w:val="right" w:leader="dot" w:pos="8910"/>
        </w:tabs>
        <w:rPr>
          <w:del w:id="4" w:author="Terry" w:date="2021-01-29T11:01:37Z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del w:id="5" w:author="Terry" w:date="2021-01-29T11:01:37Z">
        <w:r>
          <w:rPr>
            <w:bCs w:val="0"/>
            <w:caps w:val="0"/>
          </w:rPr>
          <w:fldChar w:fldCharType="begin"/>
        </w:r>
      </w:del>
      <w:del w:id="6" w:author="Terry" w:date="2021-01-29T11:01:37Z">
        <w:r>
          <w:rPr>
            <w:bCs w:val="0"/>
            <w:caps w:val="0"/>
          </w:rPr>
          <w:delInstrText xml:space="preserve"> HYPERLINK \l _Toc31622 </w:delInstrText>
        </w:r>
      </w:del>
      <w:del w:id="7" w:author="Terry" w:date="2021-01-29T11:01:37Z">
        <w:r>
          <w:rPr>
            <w:bCs w:val="0"/>
            <w:caps w:val="0"/>
          </w:rPr>
          <w:fldChar w:fldCharType="separate"/>
        </w:r>
      </w:del>
      <w:del w:id="8" w:author="Terry" w:date="2021-01-29T11:01:37Z">
        <w:r>
          <w:rPr>
            <w:rFonts w:hint="eastAsia"/>
          </w:rPr>
          <w:delText xml:space="preserve">1 </w:delText>
        </w:r>
      </w:del>
      <w:del w:id="9" w:author="Terry" w:date="2021-01-29T11:01:37Z">
        <w:r>
          <w:rPr>
            <w:rFonts w:hint="eastAsia"/>
            <w:lang w:eastAsia="zh-CN"/>
          </w:rPr>
          <w:delText>需求分析</w:delText>
        </w:r>
      </w:del>
      <w:del w:id="10" w:author="Terry" w:date="2021-01-29T11:01:37Z">
        <w:r>
          <w:rPr/>
          <w:tab/>
        </w:r>
      </w:del>
      <w:del w:id="11" w:author="Terry" w:date="2021-01-29T11:01:37Z">
        <w:r>
          <w:rPr/>
          <w:fldChar w:fldCharType="begin"/>
        </w:r>
      </w:del>
      <w:del w:id="12" w:author="Terry" w:date="2021-01-29T11:01:37Z">
        <w:r>
          <w:rPr/>
          <w:delInstrText xml:space="preserve"> PAGEREF _Toc31622 </w:delInstrText>
        </w:r>
      </w:del>
      <w:del w:id="13" w:author="Terry" w:date="2021-01-29T11:01:37Z">
        <w:r>
          <w:rPr/>
          <w:fldChar w:fldCharType="separate"/>
        </w:r>
      </w:del>
      <w:del w:id="14" w:author="Terry" w:date="2021-01-29T11:01:37Z">
        <w:r>
          <w:rPr/>
          <w:delText>4</w:delText>
        </w:r>
      </w:del>
      <w:del w:id="15" w:author="Terry" w:date="2021-01-29T11:01:37Z">
        <w:r>
          <w:rPr/>
          <w:fldChar w:fldCharType="end"/>
        </w:r>
      </w:del>
      <w:del w:id="16" w:author="Terry" w:date="2021-01-29T11:01:37Z">
        <w:r>
          <w:rPr>
            <w:bCs w:val="0"/>
            <w:caps w:val="0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17" w:author="Terry" w:date="2021-01-29T11:01:37Z"/>
        </w:rPr>
      </w:pPr>
      <w:del w:id="18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19" w:author="Terry" w:date="2021-01-29T11:01:37Z">
        <w:r>
          <w:rPr>
            <w:bCs/>
            <w:caps/>
            <w:kern w:val="0"/>
            <w:szCs w:val="24"/>
          </w:rPr>
          <w:delInstrText xml:space="preserve"> HYPERLINK \l _Toc32549 </w:delInstrText>
        </w:r>
      </w:del>
      <w:del w:id="20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21" w:author="Terry" w:date="2021-01-29T11:01:37Z">
        <w:r>
          <w:rPr>
            <w:rFonts w:hint="eastAsia"/>
            <w:i w:val="0"/>
            <w:szCs w:val="28"/>
            <w:lang w:eastAsia="zh-CN"/>
          </w:rPr>
          <w:delText>1.1 背景信息</w:delText>
        </w:r>
      </w:del>
      <w:del w:id="22" w:author="Terry" w:date="2021-01-29T11:01:37Z">
        <w:r>
          <w:rPr/>
          <w:tab/>
        </w:r>
      </w:del>
      <w:del w:id="23" w:author="Terry" w:date="2021-01-29T11:01:37Z">
        <w:r>
          <w:rPr/>
          <w:fldChar w:fldCharType="begin"/>
        </w:r>
      </w:del>
      <w:del w:id="24" w:author="Terry" w:date="2021-01-29T11:01:37Z">
        <w:r>
          <w:rPr/>
          <w:delInstrText xml:space="preserve"> PAGEREF _Toc32549 </w:delInstrText>
        </w:r>
      </w:del>
      <w:del w:id="25" w:author="Terry" w:date="2021-01-29T11:01:37Z">
        <w:r>
          <w:rPr/>
          <w:fldChar w:fldCharType="separate"/>
        </w:r>
      </w:del>
      <w:del w:id="26" w:author="Terry" w:date="2021-01-29T11:01:37Z">
        <w:r>
          <w:rPr/>
          <w:delText>4</w:delText>
        </w:r>
      </w:del>
      <w:del w:id="27" w:author="Terry" w:date="2021-01-29T11:01:37Z">
        <w:r>
          <w:rPr/>
          <w:fldChar w:fldCharType="end"/>
        </w:r>
      </w:del>
      <w:del w:id="28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29" w:author="Terry" w:date="2021-01-29T11:01:37Z"/>
        </w:rPr>
      </w:pPr>
      <w:del w:id="30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31" w:author="Terry" w:date="2021-01-29T11:01:37Z">
        <w:r>
          <w:rPr>
            <w:bCs/>
            <w:caps/>
            <w:kern w:val="0"/>
            <w:szCs w:val="24"/>
          </w:rPr>
          <w:delInstrText xml:space="preserve"> HYPERLINK \l _Toc23958 </w:delInstrText>
        </w:r>
      </w:del>
      <w:del w:id="32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33" w:author="Terry" w:date="2021-01-29T11:01:37Z">
        <w:r>
          <w:rPr>
            <w:rFonts w:hint="eastAsia"/>
            <w:i w:val="0"/>
            <w:szCs w:val="28"/>
            <w:lang w:eastAsia="zh-CN"/>
          </w:rPr>
          <w:delText>1.2 原始需求</w:delText>
        </w:r>
      </w:del>
      <w:del w:id="34" w:author="Terry" w:date="2021-01-29T11:01:37Z">
        <w:r>
          <w:rPr/>
          <w:tab/>
        </w:r>
      </w:del>
      <w:del w:id="35" w:author="Terry" w:date="2021-01-29T11:01:37Z">
        <w:r>
          <w:rPr/>
          <w:fldChar w:fldCharType="begin"/>
        </w:r>
      </w:del>
      <w:del w:id="36" w:author="Terry" w:date="2021-01-29T11:01:37Z">
        <w:r>
          <w:rPr/>
          <w:delInstrText xml:space="preserve"> PAGEREF _Toc23958 </w:delInstrText>
        </w:r>
      </w:del>
      <w:del w:id="37" w:author="Terry" w:date="2021-01-29T11:01:37Z">
        <w:r>
          <w:rPr/>
          <w:fldChar w:fldCharType="separate"/>
        </w:r>
      </w:del>
      <w:del w:id="38" w:author="Terry" w:date="2021-01-29T11:01:37Z">
        <w:r>
          <w:rPr/>
          <w:delText>4</w:delText>
        </w:r>
      </w:del>
      <w:del w:id="39" w:author="Terry" w:date="2021-01-29T11:01:37Z">
        <w:r>
          <w:rPr/>
          <w:fldChar w:fldCharType="end"/>
        </w:r>
      </w:del>
      <w:del w:id="40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41" w:author="Terry" w:date="2021-01-29T11:01:37Z"/>
        </w:rPr>
      </w:pPr>
      <w:del w:id="42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43" w:author="Terry" w:date="2021-01-29T11:01:37Z">
        <w:r>
          <w:rPr>
            <w:bCs/>
            <w:caps/>
            <w:kern w:val="0"/>
            <w:szCs w:val="24"/>
          </w:rPr>
          <w:delInstrText xml:space="preserve"> HYPERLINK \l _Toc11273 </w:delInstrText>
        </w:r>
      </w:del>
      <w:del w:id="44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45" w:author="Terry" w:date="2021-01-29T11:01:37Z">
        <w:r>
          <w:rPr>
            <w:rFonts w:hint="eastAsia"/>
            <w:i w:val="0"/>
            <w:szCs w:val="28"/>
            <w:lang w:eastAsia="zh-CN"/>
          </w:rPr>
          <w:delText>1.3 需求分析</w:delText>
        </w:r>
      </w:del>
      <w:del w:id="46" w:author="Terry" w:date="2021-01-29T11:01:37Z">
        <w:r>
          <w:rPr/>
          <w:tab/>
        </w:r>
      </w:del>
      <w:del w:id="47" w:author="Terry" w:date="2021-01-29T11:01:37Z">
        <w:r>
          <w:rPr/>
          <w:fldChar w:fldCharType="begin"/>
        </w:r>
      </w:del>
      <w:del w:id="48" w:author="Terry" w:date="2021-01-29T11:01:37Z">
        <w:r>
          <w:rPr/>
          <w:delInstrText xml:space="preserve"> PAGEREF _Toc11273 </w:delInstrText>
        </w:r>
      </w:del>
      <w:del w:id="49" w:author="Terry" w:date="2021-01-29T11:01:37Z">
        <w:r>
          <w:rPr/>
          <w:fldChar w:fldCharType="separate"/>
        </w:r>
      </w:del>
      <w:del w:id="50" w:author="Terry" w:date="2021-01-29T11:01:37Z">
        <w:r>
          <w:rPr/>
          <w:delText>4</w:delText>
        </w:r>
      </w:del>
      <w:del w:id="51" w:author="Terry" w:date="2021-01-29T11:01:37Z">
        <w:r>
          <w:rPr/>
          <w:fldChar w:fldCharType="end"/>
        </w:r>
      </w:del>
      <w:del w:id="52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7"/>
        <w:tabs>
          <w:tab w:val="right" w:leader="dot" w:pos="8910"/>
        </w:tabs>
        <w:rPr>
          <w:del w:id="53" w:author="Terry" w:date="2021-01-29T11:01:37Z"/>
        </w:rPr>
      </w:pPr>
      <w:del w:id="54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55" w:author="Terry" w:date="2021-01-29T11:01:37Z">
        <w:r>
          <w:rPr>
            <w:bCs/>
            <w:caps/>
            <w:kern w:val="0"/>
            <w:szCs w:val="24"/>
          </w:rPr>
          <w:delInstrText xml:space="preserve"> HYPERLINK \l _Toc21068 </w:delInstrText>
        </w:r>
      </w:del>
      <w:del w:id="56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57" w:author="Terry" w:date="2021-01-29T11:01:37Z">
        <w:r>
          <w:rPr>
            <w:rFonts w:hint="eastAsia"/>
            <w:lang w:eastAsia="zh-CN"/>
          </w:rPr>
          <w:delText>2 解决方案</w:delText>
        </w:r>
      </w:del>
      <w:del w:id="58" w:author="Terry" w:date="2021-01-29T11:01:37Z">
        <w:r>
          <w:rPr/>
          <w:tab/>
        </w:r>
      </w:del>
      <w:del w:id="59" w:author="Terry" w:date="2021-01-29T11:01:37Z">
        <w:r>
          <w:rPr/>
          <w:fldChar w:fldCharType="begin"/>
        </w:r>
      </w:del>
      <w:del w:id="60" w:author="Terry" w:date="2021-01-29T11:01:37Z">
        <w:r>
          <w:rPr/>
          <w:delInstrText xml:space="preserve"> PAGEREF _Toc21068 </w:delInstrText>
        </w:r>
      </w:del>
      <w:del w:id="61" w:author="Terry" w:date="2021-01-29T11:01:37Z">
        <w:r>
          <w:rPr/>
          <w:fldChar w:fldCharType="separate"/>
        </w:r>
      </w:del>
      <w:del w:id="62" w:author="Terry" w:date="2021-01-29T11:01:37Z">
        <w:r>
          <w:rPr/>
          <w:delText>4</w:delText>
        </w:r>
      </w:del>
      <w:del w:id="63" w:author="Terry" w:date="2021-01-29T11:01:37Z">
        <w:r>
          <w:rPr/>
          <w:fldChar w:fldCharType="end"/>
        </w:r>
      </w:del>
      <w:del w:id="64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7"/>
        <w:tabs>
          <w:tab w:val="right" w:leader="dot" w:pos="8910"/>
        </w:tabs>
        <w:rPr>
          <w:del w:id="65" w:author="Terry" w:date="2021-01-29T11:01:37Z"/>
        </w:rPr>
      </w:pPr>
      <w:del w:id="66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67" w:author="Terry" w:date="2021-01-29T11:01:37Z">
        <w:r>
          <w:rPr>
            <w:bCs/>
            <w:caps/>
            <w:kern w:val="0"/>
            <w:szCs w:val="24"/>
          </w:rPr>
          <w:delInstrText xml:space="preserve"> HYPERLINK \l _Toc32226 </w:delInstrText>
        </w:r>
      </w:del>
      <w:del w:id="68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69" w:author="Terry" w:date="2021-01-29T11:01:37Z">
        <w:r>
          <w:rPr>
            <w:rFonts w:hint="eastAsia"/>
            <w:lang w:eastAsia="zh-CN"/>
          </w:rPr>
          <w:delText>3 详细设计</w:delText>
        </w:r>
      </w:del>
      <w:del w:id="70" w:author="Terry" w:date="2021-01-29T11:01:37Z">
        <w:r>
          <w:rPr/>
          <w:tab/>
        </w:r>
      </w:del>
      <w:del w:id="71" w:author="Terry" w:date="2021-01-29T11:01:37Z">
        <w:r>
          <w:rPr/>
          <w:fldChar w:fldCharType="begin"/>
        </w:r>
      </w:del>
      <w:del w:id="72" w:author="Terry" w:date="2021-01-29T11:01:37Z">
        <w:r>
          <w:rPr/>
          <w:delInstrText xml:space="preserve"> PAGEREF _Toc32226 </w:delInstrText>
        </w:r>
      </w:del>
      <w:del w:id="73" w:author="Terry" w:date="2021-01-29T11:01:37Z">
        <w:r>
          <w:rPr/>
          <w:fldChar w:fldCharType="separate"/>
        </w:r>
      </w:del>
      <w:del w:id="74" w:author="Terry" w:date="2021-01-29T11:01:37Z">
        <w:r>
          <w:rPr/>
          <w:delText>5</w:delText>
        </w:r>
      </w:del>
      <w:del w:id="75" w:author="Terry" w:date="2021-01-29T11:01:37Z">
        <w:r>
          <w:rPr/>
          <w:fldChar w:fldCharType="end"/>
        </w:r>
      </w:del>
      <w:del w:id="76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77" w:author="Terry" w:date="2021-01-29T11:01:37Z"/>
        </w:rPr>
      </w:pPr>
      <w:del w:id="78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79" w:author="Terry" w:date="2021-01-29T11:01:37Z">
        <w:r>
          <w:rPr>
            <w:bCs/>
            <w:caps/>
            <w:kern w:val="0"/>
            <w:szCs w:val="24"/>
          </w:rPr>
          <w:delInstrText xml:space="preserve"> HYPERLINK \l _Toc26227 </w:delInstrText>
        </w:r>
      </w:del>
      <w:del w:id="80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81" w:author="Terry" w:date="2021-01-29T11:01:37Z">
        <w:r>
          <w:rPr>
            <w:rFonts w:hint="eastAsia"/>
            <w:i w:val="0"/>
            <w:szCs w:val="28"/>
            <w:lang w:eastAsia="zh-CN"/>
          </w:rPr>
          <w:delText>3.1 用户场景（</w:delText>
        </w:r>
      </w:del>
      <w:del w:id="82" w:author="Terry" w:date="2021-01-29T11:01:37Z">
        <w:r>
          <w:rPr>
            <w:i w:val="0"/>
            <w:szCs w:val="28"/>
            <w:lang w:eastAsia="zh-CN"/>
          </w:rPr>
          <w:delText>User Case</w:delText>
        </w:r>
      </w:del>
      <w:del w:id="83" w:author="Terry" w:date="2021-01-29T11:01:37Z">
        <w:r>
          <w:rPr>
            <w:rFonts w:hint="eastAsia"/>
            <w:i w:val="0"/>
            <w:szCs w:val="28"/>
            <w:lang w:eastAsia="zh-CN"/>
          </w:rPr>
          <w:delText>）</w:delText>
        </w:r>
      </w:del>
      <w:del w:id="84" w:author="Terry" w:date="2021-01-29T11:01:37Z">
        <w:r>
          <w:rPr/>
          <w:tab/>
        </w:r>
      </w:del>
      <w:del w:id="85" w:author="Terry" w:date="2021-01-29T11:01:37Z">
        <w:r>
          <w:rPr/>
          <w:fldChar w:fldCharType="begin"/>
        </w:r>
      </w:del>
      <w:del w:id="86" w:author="Terry" w:date="2021-01-29T11:01:37Z">
        <w:r>
          <w:rPr/>
          <w:delInstrText xml:space="preserve"> PAGEREF _Toc26227 </w:delInstrText>
        </w:r>
      </w:del>
      <w:del w:id="87" w:author="Terry" w:date="2021-01-29T11:01:37Z">
        <w:r>
          <w:rPr/>
          <w:fldChar w:fldCharType="separate"/>
        </w:r>
      </w:del>
      <w:del w:id="88" w:author="Terry" w:date="2021-01-29T11:01:37Z">
        <w:r>
          <w:rPr/>
          <w:delText>5</w:delText>
        </w:r>
      </w:del>
      <w:del w:id="89" w:author="Terry" w:date="2021-01-29T11:01:37Z">
        <w:r>
          <w:rPr/>
          <w:fldChar w:fldCharType="end"/>
        </w:r>
      </w:del>
      <w:del w:id="90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91" w:author="Terry" w:date="2021-01-29T11:01:37Z"/>
        </w:rPr>
      </w:pPr>
      <w:del w:id="92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93" w:author="Terry" w:date="2021-01-29T11:01:37Z">
        <w:r>
          <w:rPr>
            <w:bCs/>
            <w:caps/>
            <w:kern w:val="0"/>
            <w:szCs w:val="24"/>
          </w:rPr>
          <w:delInstrText xml:space="preserve"> HYPERLINK \l _Toc22389 </w:delInstrText>
        </w:r>
      </w:del>
      <w:del w:id="94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95" w:author="Terry" w:date="2021-01-29T11:01:37Z">
        <w:r>
          <w:rPr>
            <w:rFonts w:hint="eastAsia"/>
            <w:i w:val="0"/>
            <w:szCs w:val="28"/>
            <w:lang w:eastAsia="zh-CN"/>
          </w:rPr>
          <w:delText>3.2 流程</w:delText>
        </w:r>
      </w:del>
      <w:del w:id="96" w:author="Terry" w:date="2021-01-29T11:01:37Z">
        <w:r>
          <w:rPr/>
          <w:tab/>
        </w:r>
      </w:del>
      <w:del w:id="97" w:author="Terry" w:date="2021-01-29T11:01:37Z">
        <w:r>
          <w:rPr/>
          <w:fldChar w:fldCharType="begin"/>
        </w:r>
      </w:del>
      <w:del w:id="98" w:author="Terry" w:date="2021-01-29T11:01:37Z">
        <w:r>
          <w:rPr/>
          <w:delInstrText xml:space="preserve"> PAGEREF _Toc22389 </w:delInstrText>
        </w:r>
      </w:del>
      <w:del w:id="99" w:author="Terry" w:date="2021-01-29T11:01:37Z">
        <w:r>
          <w:rPr/>
          <w:fldChar w:fldCharType="separate"/>
        </w:r>
      </w:del>
      <w:del w:id="100" w:author="Terry" w:date="2021-01-29T11:01:37Z">
        <w:r>
          <w:rPr/>
          <w:delText>5</w:delText>
        </w:r>
      </w:del>
      <w:del w:id="101" w:author="Terry" w:date="2021-01-29T11:01:37Z">
        <w:r>
          <w:rPr/>
          <w:fldChar w:fldCharType="end"/>
        </w:r>
      </w:del>
      <w:del w:id="102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103" w:author="Terry" w:date="2021-01-29T11:01:37Z"/>
        </w:rPr>
      </w:pPr>
      <w:del w:id="104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105" w:author="Terry" w:date="2021-01-29T11:01:37Z">
        <w:r>
          <w:rPr>
            <w:bCs/>
            <w:caps/>
            <w:kern w:val="0"/>
            <w:szCs w:val="24"/>
          </w:rPr>
          <w:delInstrText xml:space="preserve"> HYPERLINK \l _Toc32319 </w:delInstrText>
        </w:r>
      </w:del>
      <w:del w:id="106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107" w:author="Terry" w:date="2021-01-29T11:01:37Z">
        <w:r>
          <w:rPr>
            <w:rFonts w:hint="eastAsia"/>
            <w:i w:val="0"/>
            <w:szCs w:val="28"/>
            <w:lang w:eastAsia="zh-CN"/>
          </w:rPr>
          <w:delText>3.3 模块</w:delText>
        </w:r>
      </w:del>
      <w:del w:id="108" w:author="Terry" w:date="2021-01-29T11:01:37Z">
        <w:r>
          <w:rPr/>
          <w:tab/>
        </w:r>
      </w:del>
      <w:del w:id="109" w:author="Terry" w:date="2021-01-29T11:01:37Z">
        <w:r>
          <w:rPr/>
          <w:fldChar w:fldCharType="begin"/>
        </w:r>
      </w:del>
      <w:del w:id="110" w:author="Terry" w:date="2021-01-29T11:01:37Z">
        <w:r>
          <w:rPr/>
          <w:delInstrText xml:space="preserve"> PAGEREF _Toc32319 </w:delInstrText>
        </w:r>
      </w:del>
      <w:del w:id="111" w:author="Terry" w:date="2021-01-29T11:01:37Z">
        <w:r>
          <w:rPr/>
          <w:fldChar w:fldCharType="separate"/>
        </w:r>
      </w:del>
      <w:del w:id="112" w:author="Terry" w:date="2021-01-29T11:01:37Z">
        <w:r>
          <w:rPr/>
          <w:delText>6</w:delText>
        </w:r>
      </w:del>
      <w:del w:id="113" w:author="Terry" w:date="2021-01-29T11:01:37Z">
        <w:r>
          <w:rPr/>
          <w:fldChar w:fldCharType="end"/>
        </w:r>
      </w:del>
      <w:del w:id="114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115" w:author="Terry" w:date="2021-01-29T11:01:37Z"/>
        </w:rPr>
      </w:pPr>
      <w:del w:id="116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117" w:author="Terry" w:date="2021-01-29T11:01:37Z">
        <w:r>
          <w:rPr>
            <w:bCs/>
            <w:caps/>
            <w:kern w:val="0"/>
            <w:szCs w:val="24"/>
          </w:rPr>
          <w:delInstrText xml:space="preserve"> HYPERLINK \l _Toc28325 </w:delInstrText>
        </w:r>
      </w:del>
      <w:del w:id="118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119" w:author="Terry" w:date="2021-01-29T11:01:37Z">
        <w:r>
          <w:rPr>
            <w:rFonts w:hint="eastAsia"/>
            <w:i w:val="0"/>
            <w:szCs w:val="28"/>
            <w:lang w:eastAsia="zh-CN"/>
          </w:rPr>
          <w:delText>3.4 数据结构</w:delText>
        </w:r>
      </w:del>
      <w:del w:id="120" w:author="Terry" w:date="2021-01-29T11:01:37Z">
        <w:r>
          <w:rPr/>
          <w:tab/>
        </w:r>
      </w:del>
      <w:del w:id="121" w:author="Terry" w:date="2021-01-29T11:01:37Z">
        <w:r>
          <w:rPr/>
          <w:fldChar w:fldCharType="begin"/>
        </w:r>
      </w:del>
      <w:del w:id="122" w:author="Terry" w:date="2021-01-29T11:01:37Z">
        <w:r>
          <w:rPr/>
          <w:delInstrText xml:space="preserve"> PAGEREF _Toc28325 </w:delInstrText>
        </w:r>
      </w:del>
      <w:del w:id="123" w:author="Terry" w:date="2021-01-29T11:01:37Z">
        <w:r>
          <w:rPr/>
          <w:fldChar w:fldCharType="separate"/>
        </w:r>
      </w:del>
      <w:del w:id="124" w:author="Terry" w:date="2021-01-29T11:01:37Z">
        <w:r>
          <w:rPr/>
          <w:delText>6</w:delText>
        </w:r>
      </w:del>
      <w:del w:id="125" w:author="Terry" w:date="2021-01-29T11:01:37Z">
        <w:r>
          <w:rPr/>
          <w:fldChar w:fldCharType="end"/>
        </w:r>
      </w:del>
      <w:del w:id="126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3"/>
        <w:tabs>
          <w:tab w:val="right" w:leader="dot" w:pos="8910"/>
        </w:tabs>
        <w:rPr>
          <w:del w:id="127" w:author="Terry" w:date="2021-01-29T11:01:37Z"/>
        </w:rPr>
      </w:pPr>
      <w:del w:id="128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129" w:author="Terry" w:date="2021-01-29T11:01:37Z">
        <w:r>
          <w:rPr>
            <w:bCs/>
            <w:caps/>
            <w:kern w:val="0"/>
            <w:szCs w:val="24"/>
          </w:rPr>
          <w:delInstrText xml:space="preserve"> HYPERLINK \l _Toc14487 </w:delInstrText>
        </w:r>
      </w:del>
      <w:del w:id="130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131" w:author="Terry" w:date="2021-01-29T11:01:37Z">
        <w:r>
          <w:rPr>
            <w:rFonts w:hint="eastAsia"/>
            <w:lang w:val="en-US" w:eastAsia="zh-CN"/>
          </w:rPr>
          <w:delText>3.4.1 MySQL</w:delText>
        </w:r>
      </w:del>
      <w:del w:id="132" w:author="Terry" w:date="2021-01-29T11:01:37Z">
        <w:r>
          <w:rPr/>
          <w:tab/>
        </w:r>
      </w:del>
      <w:del w:id="133" w:author="Terry" w:date="2021-01-29T11:01:37Z">
        <w:r>
          <w:rPr/>
          <w:fldChar w:fldCharType="begin"/>
        </w:r>
      </w:del>
      <w:del w:id="134" w:author="Terry" w:date="2021-01-29T11:01:37Z">
        <w:r>
          <w:rPr/>
          <w:delInstrText xml:space="preserve"> PAGEREF _Toc14487 </w:delInstrText>
        </w:r>
      </w:del>
      <w:del w:id="135" w:author="Terry" w:date="2021-01-29T11:01:37Z">
        <w:r>
          <w:rPr/>
          <w:fldChar w:fldCharType="separate"/>
        </w:r>
      </w:del>
      <w:del w:id="136" w:author="Terry" w:date="2021-01-29T11:01:37Z">
        <w:r>
          <w:rPr/>
          <w:delText>6</w:delText>
        </w:r>
      </w:del>
      <w:del w:id="137" w:author="Terry" w:date="2021-01-29T11:01:37Z">
        <w:r>
          <w:rPr/>
          <w:fldChar w:fldCharType="end"/>
        </w:r>
      </w:del>
      <w:del w:id="138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3"/>
        <w:tabs>
          <w:tab w:val="right" w:leader="dot" w:pos="8910"/>
        </w:tabs>
        <w:rPr>
          <w:del w:id="139" w:author="Terry" w:date="2021-01-29T11:01:37Z"/>
        </w:rPr>
      </w:pPr>
      <w:del w:id="140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141" w:author="Terry" w:date="2021-01-29T11:01:37Z">
        <w:r>
          <w:rPr>
            <w:bCs/>
            <w:caps/>
            <w:kern w:val="0"/>
            <w:szCs w:val="24"/>
          </w:rPr>
          <w:delInstrText xml:space="preserve"> HYPERLINK \l _Toc27905 </w:delInstrText>
        </w:r>
      </w:del>
      <w:del w:id="142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143" w:author="Terry" w:date="2021-01-29T11:01:37Z">
        <w:r>
          <w:rPr>
            <w:rFonts w:hint="eastAsia"/>
            <w:lang w:val="en-US" w:eastAsia="zh-CN"/>
          </w:rPr>
          <w:delText>3.4.2 Redis</w:delText>
        </w:r>
      </w:del>
      <w:del w:id="144" w:author="Terry" w:date="2021-01-29T11:01:37Z">
        <w:r>
          <w:rPr/>
          <w:tab/>
        </w:r>
      </w:del>
      <w:del w:id="145" w:author="Terry" w:date="2021-01-29T11:01:37Z">
        <w:r>
          <w:rPr/>
          <w:fldChar w:fldCharType="begin"/>
        </w:r>
      </w:del>
      <w:del w:id="146" w:author="Terry" w:date="2021-01-29T11:01:37Z">
        <w:r>
          <w:rPr/>
          <w:delInstrText xml:space="preserve"> PAGEREF _Toc27905 </w:delInstrText>
        </w:r>
      </w:del>
      <w:del w:id="147" w:author="Terry" w:date="2021-01-29T11:01:37Z">
        <w:r>
          <w:rPr/>
          <w:fldChar w:fldCharType="separate"/>
        </w:r>
      </w:del>
      <w:del w:id="148" w:author="Terry" w:date="2021-01-29T11:01:37Z">
        <w:r>
          <w:rPr/>
          <w:delText>7</w:delText>
        </w:r>
      </w:del>
      <w:del w:id="149" w:author="Terry" w:date="2021-01-29T11:01:37Z">
        <w:r>
          <w:rPr/>
          <w:fldChar w:fldCharType="end"/>
        </w:r>
      </w:del>
      <w:del w:id="150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3"/>
        <w:tabs>
          <w:tab w:val="right" w:leader="dot" w:pos="8910"/>
        </w:tabs>
        <w:rPr>
          <w:del w:id="151" w:author="Terry" w:date="2021-01-29T11:01:37Z"/>
        </w:rPr>
      </w:pPr>
      <w:del w:id="152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153" w:author="Terry" w:date="2021-01-29T11:01:37Z">
        <w:r>
          <w:rPr>
            <w:bCs/>
            <w:caps/>
            <w:kern w:val="0"/>
            <w:szCs w:val="24"/>
          </w:rPr>
          <w:delInstrText xml:space="preserve"> HYPERLINK \l _Toc11762 </w:delInstrText>
        </w:r>
      </w:del>
      <w:del w:id="154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155" w:author="Terry" w:date="2021-01-29T11:01:37Z">
        <w:r>
          <w:rPr>
            <w:rFonts w:hint="eastAsia"/>
            <w:lang w:val="en-US" w:eastAsia="zh-CN"/>
          </w:rPr>
          <w:delText>3.4.3 MQ</w:delText>
        </w:r>
      </w:del>
      <w:del w:id="156" w:author="Terry" w:date="2021-01-29T11:01:37Z">
        <w:r>
          <w:rPr/>
          <w:tab/>
        </w:r>
      </w:del>
      <w:del w:id="157" w:author="Terry" w:date="2021-01-29T11:01:37Z">
        <w:r>
          <w:rPr/>
          <w:fldChar w:fldCharType="begin"/>
        </w:r>
      </w:del>
      <w:del w:id="158" w:author="Terry" w:date="2021-01-29T11:01:37Z">
        <w:r>
          <w:rPr/>
          <w:delInstrText xml:space="preserve"> PAGEREF _Toc11762 </w:delInstrText>
        </w:r>
      </w:del>
      <w:del w:id="159" w:author="Terry" w:date="2021-01-29T11:01:37Z">
        <w:r>
          <w:rPr/>
          <w:fldChar w:fldCharType="separate"/>
        </w:r>
      </w:del>
      <w:del w:id="160" w:author="Terry" w:date="2021-01-29T11:01:37Z">
        <w:r>
          <w:rPr/>
          <w:delText>7</w:delText>
        </w:r>
      </w:del>
      <w:del w:id="161" w:author="Terry" w:date="2021-01-29T11:01:37Z">
        <w:r>
          <w:rPr/>
          <w:fldChar w:fldCharType="end"/>
        </w:r>
      </w:del>
      <w:del w:id="162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163" w:author="Terry" w:date="2021-01-29T11:01:37Z"/>
        </w:rPr>
      </w:pPr>
      <w:del w:id="164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165" w:author="Terry" w:date="2021-01-29T11:01:37Z">
        <w:r>
          <w:rPr>
            <w:bCs/>
            <w:caps/>
            <w:kern w:val="0"/>
            <w:szCs w:val="24"/>
          </w:rPr>
          <w:delInstrText xml:space="preserve"> HYPERLINK \l _Toc20931 </w:delInstrText>
        </w:r>
      </w:del>
      <w:del w:id="166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167" w:author="Terry" w:date="2021-01-29T11:01:37Z">
        <w:r>
          <w:rPr>
            <w:rFonts w:hint="eastAsia"/>
            <w:i w:val="0"/>
            <w:szCs w:val="28"/>
            <w:lang w:eastAsia="zh-CN"/>
          </w:rPr>
          <w:delText>3.5 配置</w:delText>
        </w:r>
      </w:del>
      <w:del w:id="168" w:author="Terry" w:date="2021-01-29T11:01:37Z">
        <w:r>
          <w:rPr/>
          <w:tab/>
        </w:r>
      </w:del>
      <w:del w:id="169" w:author="Terry" w:date="2021-01-29T11:01:37Z">
        <w:r>
          <w:rPr/>
          <w:fldChar w:fldCharType="begin"/>
        </w:r>
      </w:del>
      <w:del w:id="170" w:author="Terry" w:date="2021-01-29T11:01:37Z">
        <w:r>
          <w:rPr/>
          <w:delInstrText xml:space="preserve"> PAGEREF _Toc20931 </w:delInstrText>
        </w:r>
      </w:del>
      <w:del w:id="171" w:author="Terry" w:date="2021-01-29T11:01:37Z">
        <w:r>
          <w:rPr/>
          <w:fldChar w:fldCharType="separate"/>
        </w:r>
      </w:del>
      <w:del w:id="172" w:author="Terry" w:date="2021-01-29T11:01:37Z">
        <w:r>
          <w:rPr/>
          <w:delText>7</w:delText>
        </w:r>
      </w:del>
      <w:del w:id="173" w:author="Terry" w:date="2021-01-29T11:01:37Z">
        <w:r>
          <w:rPr/>
          <w:fldChar w:fldCharType="end"/>
        </w:r>
      </w:del>
      <w:del w:id="174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175" w:author="Terry" w:date="2021-01-29T11:01:37Z"/>
        </w:rPr>
      </w:pPr>
      <w:del w:id="176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177" w:author="Terry" w:date="2021-01-29T11:01:37Z">
        <w:r>
          <w:rPr>
            <w:bCs/>
            <w:caps/>
            <w:kern w:val="0"/>
            <w:szCs w:val="24"/>
          </w:rPr>
          <w:delInstrText xml:space="preserve"> HYPERLINK \l _Toc28372 </w:delInstrText>
        </w:r>
      </w:del>
      <w:del w:id="178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179" w:author="Terry" w:date="2021-01-29T11:01:37Z">
        <w:r>
          <w:rPr>
            <w:rFonts w:hint="eastAsia"/>
            <w:i w:val="0"/>
            <w:szCs w:val="28"/>
            <w:lang w:eastAsia="zh-CN"/>
          </w:rPr>
          <w:delText>3.6 性能</w:delText>
        </w:r>
      </w:del>
      <w:del w:id="180" w:author="Terry" w:date="2021-01-29T11:01:37Z">
        <w:r>
          <w:rPr/>
          <w:tab/>
        </w:r>
      </w:del>
      <w:del w:id="181" w:author="Terry" w:date="2021-01-29T11:01:37Z">
        <w:r>
          <w:rPr/>
          <w:fldChar w:fldCharType="begin"/>
        </w:r>
      </w:del>
      <w:del w:id="182" w:author="Terry" w:date="2021-01-29T11:01:37Z">
        <w:r>
          <w:rPr/>
          <w:delInstrText xml:space="preserve"> PAGEREF _Toc28372 </w:delInstrText>
        </w:r>
      </w:del>
      <w:del w:id="183" w:author="Terry" w:date="2021-01-29T11:01:37Z">
        <w:r>
          <w:rPr/>
          <w:fldChar w:fldCharType="separate"/>
        </w:r>
      </w:del>
      <w:del w:id="184" w:author="Terry" w:date="2021-01-29T11:01:37Z">
        <w:r>
          <w:rPr/>
          <w:delText>7</w:delText>
        </w:r>
      </w:del>
      <w:del w:id="185" w:author="Terry" w:date="2021-01-29T11:01:37Z">
        <w:r>
          <w:rPr/>
          <w:fldChar w:fldCharType="end"/>
        </w:r>
      </w:del>
      <w:del w:id="186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187" w:author="Terry" w:date="2021-01-29T11:01:37Z"/>
        </w:rPr>
      </w:pPr>
      <w:del w:id="188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189" w:author="Terry" w:date="2021-01-29T11:01:37Z">
        <w:r>
          <w:rPr>
            <w:bCs/>
            <w:caps/>
            <w:kern w:val="0"/>
            <w:szCs w:val="24"/>
          </w:rPr>
          <w:delInstrText xml:space="preserve"> HYPERLINK \l _Toc2247 </w:delInstrText>
        </w:r>
      </w:del>
      <w:del w:id="190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191" w:author="Terry" w:date="2021-01-29T11:01:37Z">
        <w:r>
          <w:rPr>
            <w:rFonts w:hint="eastAsia"/>
            <w:lang w:eastAsia="zh-CN"/>
          </w:rPr>
          <w:delText xml:space="preserve">3.7 </w:delText>
        </w:r>
      </w:del>
      <w:del w:id="192" w:author="Terry" w:date="2021-01-29T11:01:37Z">
        <w:r>
          <w:rPr>
            <w:rFonts w:hint="eastAsia"/>
            <w:i w:val="0"/>
            <w:szCs w:val="28"/>
            <w:lang w:eastAsia="zh-CN"/>
          </w:rPr>
          <w:delText>可扩展性</w:delText>
        </w:r>
      </w:del>
      <w:del w:id="193" w:author="Terry" w:date="2021-01-29T11:01:37Z">
        <w:r>
          <w:rPr/>
          <w:tab/>
        </w:r>
      </w:del>
      <w:del w:id="194" w:author="Terry" w:date="2021-01-29T11:01:37Z">
        <w:r>
          <w:rPr/>
          <w:fldChar w:fldCharType="begin"/>
        </w:r>
      </w:del>
      <w:del w:id="195" w:author="Terry" w:date="2021-01-29T11:01:37Z">
        <w:r>
          <w:rPr/>
          <w:delInstrText xml:space="preserve"> PAGEREF _Toc2247 </w:delInstrText>
        </w:r>
      </w:del>
      <w:del w:id="196" w:author="Terry" w:date="2021-01-29T11:01:37Z">
        <w:r>
          <w:rPr/>
          <w:fldChar w:fldCharType="separate"/>
        </w:r>
      </w:del>
      <w:del w:id="197" w:author="Terry" w:date="2021-01-29T11:01:37Z">
        <w:r>
          <w:rPr/>
          <w:delText>7</w:delText>
        </w:r>
      </w:del>
      <w:del w:id="198" w:author="Terry" w:date="2021-01-29T11:01:37Z">
        <w:r>
          <w:rPr/>
          <w:fldChar w:fldCharType="end"/>
        </w:r>
      </w:del>
      <w:del w:id="199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7"/>
        <w:tabs>
          <w:tab w:val="right" w:leader="dot" w:pos="8910"/>
        </w:tabs>
        <w:rPr>
          <w:del w:id="200" w:author="Terry" w:date="2021-01-29T11:01:37Z"/>
        </w:rPr>
      </w:pPr>
      <w:del w:id="201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202" w:author="Terry" w:date="2021-01-29T11:01:37Z">
        <w:r>
          <w:rPr>
            <w:bCs/>
            <w:caps/>
            <w:kern w:val="0"/>
            <w:szCs w:val="24"/>
          </w:rPr>
          <w:delInstrText xml:space="preserve"> HYPERLINK \l _Toc1895 </w:delInstrText>
        </w:r>
      </w:del>
      <w:del w:id="203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204" w:author="Terry" w:date="2021-01-29T11:01:37Z">
        <w:r>
          <w:rPr>
            <w:rFonts w:hint="eastAsia"/>
            <w:lang w:eastAsia="zh-CN"/>
          </w:rPr>
          <w:delText>4 遗留问题</w:delText>
        </w:r>
      </w:del>
      <w:del w:id="205" w:author="Terry" w:date="2021-01-29T11:01:37Z">
        <w:r>
          <w:rPr/>
          <w:tab/>
        </w:r>
      </w:del>
      <w:del w:id="206" w:author="Terry" w:date="2021-01-29T11:01:37Z">
        <w:r>
          <w:rPr/>
          <w:fldChar w:fldCharType="begin"/>
        </w:r>
      </w:del>
      <w:del w:id="207" w:author="Terry" w:date="2021-01-29T11:01:37Z">
        <w:r>
          <w:rPr/>
          <w:delInstrText xml:space="preserve"> PAGEREF _Toc1895 </w:delInstrText>
        </w:r>
      </w:del>
      <w:del w:id="208" w:author="Terry" w:date="2021-01-29T11:01:37Z">
        <w:r>
          <w:rPr/>
          <w:fldChar w:fldCharType="separate"/>
        </w:r>
      </w:del>
      <w:del w:id="209" w:author="Terry" w:date="2021-01-29T11:01:37Z">
        <w:r>
          <w:rPr/>
          <w:delText>7</w:delText>
        </w:r>
      </w:del>
      <w:del w:id="210" w:author="Terry" w:date="2021-01-29T11:01:37Z">
        <w:r>
          <w:rPr/>
          <w:fldChar w:fldCharType="end"/>
        </w:r>
      </w:del>
      <w:del w:id="211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212" w:author="Terry" w:date="2021-01-29T11:01:37Z"/>
        </w:rPr>
      </w:pPr>
      <w:del w:id="213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214" w:author="Terry" w:date="2021-01-29T11:01:37Z">
        <w:r>
          <w:rPr>
            <w:bCs/>
            <w:caps/>
            <w:kern w:val="0"/>
            <w:szCs w:val="24"/>
          </w:rPr>
          <w:delInstrText xml:space="preserve"> HYPERLINK \l _Toc1608 </w:delInstrText>
        </w:r>
      </w:del>
      <w:del w:id="215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216" w:author="Terry" w:date="2021-01-29T11:01:37Z">
        <w:r>
          <w:rPr>
            <w:rFonts w:hint="eastAsia"/>
            <w:i w:val="0"/>
            <w:szCs w:val="28"/>
            <w:lang w:eastAsia="zh-CN"/>
          </w:rPr>
          <w:delText>4.1 主要缺点</w:delText>
        </w:r>
      </w:del>
      <w:del w:id="217" w:author="Terry" w:date="2021-01-29T11:01:37Z">
        <w:r>
          <w:rPr/>
          <w:tab/>
        </w:r>
      </w:del>
      <w:del w:id="218" w:author="Terry" w:date="2021-01-29T11:01:37Z">
        <w:r>
          <w:rPr/>
          <w:fldChar w:fldCharType="begin"/>
        </w:r>
      </w:del>
      <w:del w:id="219" w:author="Terry" w:date="2021-01-29T11:01:37Z">
        <w:r>
          <w:rPr/>
          <w:delInstrText xml:space="preserve"> PAGEREF _Toc1608 </w:delInstrText>
        </w:r>
      </w:del>
      <w:del w:id="220" w:author="Terry" w:date="2021-01-29T11:01:37Z">
        <w:r>
          <w:rPr/>
          <w:fldChar w:fldCharType="separate"/>
        </w:r>
      </w:del>
      <w:del w:id="221" w:author="Terry" w:date="2021-01-29T11:01:37Z">
        <w:r>
          <w:rPr/>
          <w:delText>7</w:delText>
        </w:r>
      </w:del>
      <w:del w:id="222" w:author="Terry" w:date="2021-01-29T11:01:37Z">
        <w:r>
          <w:rPr/>
          <w:fldChar w:fldCharType="end"/>
        </w:r>
      </w:del>
      <w:del w:id="223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8"/>
        <w:tabs>
          <w:tab w:val="right" w:leader="dot" w:pos="8910"/>
        </w:tabs>
        <w:rPr>
          <w:del w:id="224" w:author="Terry" w:date="2021-01-29T11:01:37Z"/>
        </w:rPr>
      </w:pPr>
      <w:del w:id="225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226" w:author="Terry" w:date="2021-01-29T11:01:37Z">
        <w:r>
          <w:rPr>
            <w:bCs/>
            <w:caps/>
            <w:kern w:val="0"/>
            <w:szCs w:val="24"/>
          </w:rPr>
          <w:delInstrText xml:space="preserve"> HYPERLINK \l _Toc14547 </w:delInstrText>
        </w:r>
      </w:del>
      <w:del w:id="227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228" w:author="Terry" w:date="2021-01-29T11:01:37Z">
        <w:r>
          <w:rPr>
            <w:rFonts w:hint="eastAsia"/>
            <w:i w:val="0"/>
            <w:szCs w:val="28"/>
            <w:lang w:eastAsia="zh-CN"/>
          </w:rPr>
          <w:delText>4.2 问题</w:delText>
        </w:r>
      </w:del>
      <w:del w:id="229" w:author="Terry" w:date="2021-01-29T11:01:37Z">
        <w:r>
          <w:rPr/>
          <w:tab/>
        </w:r>
      </w:del>
      <w:del w:id="230" w:author="Terry" w:date="2021-01-29T11:01:37Z">
        <w:r>
          <w:rPr/>
          <w:fldChar w:fldCharType="begin"/>
        </w:r>
      </w:del>
      <w:del w:id="231" w:author="Terry" w:date="2021-01-29T11:01:37Z">
        <w:r>
          <w:rPr/>
          <w:delInstrText xml:space="preserve"> PAGEREF _Toc14547 </w:delInstrText>
        </w:r>
      </w:del>
      <w:del w:id="232" w:author="Terry" w:date="2021-01-29T11:01:37Z">
        <w:r>
          <w:rPr/>
          <w:fldChar w:fldCharType="separate"/>
        </w:r>
      </w:del>
      <w:del w:id="233" w:author="Terry" w:date="2021-01-29T11:01:37Z">
        <w:r>
          <w:rPr/>
          <w:delText>7</w:delText>
        </w:r>
      </w:del>
      <w:del w:id="234" w:author="Terry" w:date="2021-01-29T11:01:37Z">
        <w:r>
          <w:rPr/>
          <w:fldChar w:fldCharType="end"/>
        </w:r>
      </w:del>
      <w:del w:id="235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7"/>
        <w:tabs>
          <w:tab w:val="right" w:leader="dot" w:pos="8910"/>
        </w:tabs>
        <w:rPr>
          <w:del w:id="236" w:author="Terry" w:date="2021-01-29T11:01:37Z"/>
        </w:rPr>
      </w:pPr>
      <w:del w:id="237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238" w:author="Terry" w:date="2021-01-29T11:01:37Z">
        <w:r>
          <w:rPr>
            <w:bCs/>
            <w:caps/>
            <w:kern w:val="0"/>
            <w:szCs w:val="24"/>
          </w:rPr>
          <w:delInstrText xml:space="preserve"> HYPERLINK \l _Toc30045 </w:delInstrText>
        </w:r>
      </w:del>
      <w:del w:id="239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240" w:author="Terry" w:date="2021-01-29T11:01:37Z">
        <w:r>
          <w:rPr>
            <w:rFonts w:hint="eastAsia"/>
            <w:lang w:eastAsia="zh-CN"/>
          </w:rPr>
          <w:delText>附录A. 参考资料</w:delText>
        </w:r>
      </w:del>
      <w:del w:id="241" w:author="Terry" w:date="2021-01-29T11:01:37Z">
        <w:r>
          <w:rPr/>
          <w:tab/>
        </w:r>
      </w:del>
      <w:del w:id="242" w:author="Terry" w:date="2021-01-29T11:01:37Z">
        <w:r>
          <w:rPr/>
          <w:fldChar w:fldCharType="begin"/>
        </w:r>
      </w:del>
      <w:del w:id="243" w:author="Terry" w:date="2021-01-29T11:01:37Z">
        <w:r>
          <w:rPr/>
          <w:delInstrText xml:space="preserve"> PAGEREF _Toc30045 </w:delInstrText>
        </w:r>
      </w:del>
      <w:del w:id="244" w:author="Terry" w:date="2021-01-29T11:01:37Z">
        <w:r>
          <w:rPr/>
          <w:fldChar w:fldCharType="separate"/>
        </w:r>
      </w:del>
      <w:del w:id="245" w:author="Terry" w:date="2021-01-29T11:01:37Z">
        <w:r>
          <w:rPr/>
          <w:delText>7</w:delText>
        </w:r>
      </w:del>
      <w:del w:id="246" w:author="Terry" w:date="2021-01-29T11:01:37Z">
        <w:r>
          <w:rPr/>
          <w:fldChar w:fldCharType="end"/>
        </w:r>
      </w:del>
      <w:del w:id="247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7"/>
        <w:tabs>
          <w:tab w:val="right" w:leader="dot" w:pos="8910"/>
        </w:tabs>
        <w:rPr>
          <w:del w:id="248" w:author="Terry" w:date="2021-01-29T11:01:37Z"/>
        </w:rPr>
      </w:pPr>
      <w:del w:id="249" w:author="Terry" w:date="2021-01-29T11:01:37Z">
        <w:r>
          <w:rPr>
            <w:bCs/>
            <w:caps/>
            <w:kern w:val="0"/>
            <w:szCs w:val="24"/>
          </w:rPr>
          <w:fldChar w:fldCharType="begin"/>
        </w:r>
      </w:del>
      <w:del w:id="250" w:author="Terry" w:date="2021-01-29T11:01:37Z">
        <w:r>
          <w:rPr>
            <w:bCs/>
            <w:caps/>
            <w:kern w:val="0"/>
            <w:szCs w:val="24"/>
          </w:rPr>
          <w:delInstrText xml:space="preserve"> HYPERLINK \l _Toc24113 </w:delInstrText>
        </w:r>
      </w:del>
      <w:del w:id="251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del>
      <w:del w:id="252" w:author="Terry" w:date="2021-01-29T11:01:37Z">
        <w:r>
          <w:rPr>
            <w:rFonts w:hint="eastAsia"/>
            <w:lang w:eastAsia="zh-CN"/>
          </w:rPr>
          <w:delText>附录</w:delText>
        </w:r>
      </w:del>
      <w:del w:id="253" w:author="Terry" w:date="2021-01-29T11:01:37Z">
        <w:r>
          <w:rPr>
            <w:rFonts w:hint="eastAsia"/>
            <w:lang w:val="en-US" w:eastAsia="zh-CN"/>
          </w:rPr>
          <w:delText>B</w:delText>
        </w:r>
      </w:del>
      <w:del w:id="254" w:author="Terry" w:date="2021-01-29T11:01:37Z">
        <w:r>
          <w:rPr>
            <w:rFonts w:hint="eastAsia"/>
            <w:lang w:eastAsia="zh-CN"/>
          </w:rPr>
          <w:delText>. 功能测试报告</w:delText>
        </w:r>
      </w:del>
      <w:del w:id="255" w:author="Terry" w:date="2021-01-29T11:01:37Z">
        <w:r>
          <w:rPr/>
          <w:tab/>
        </w:r>
      </w:del>
      <w:del w:id="256" w:author="Terry" w:date="2021-01-29T11:01:37Z">
        <w:r>
          <w:rPr/>
          <w:fldChar w:fldCharType="begin"/>
        </w:r>
      </w:del>
      <w:del w:id="257" w:author="Terry" w:date="2021-01-29T11:01:37Z">
        <w:r>
          <w:rPr/>
          <w:delInstrText xml:space="preserve"> PAGEREF _Toc24113 </w:delInstrText>
        </w:r>
      </w:del>
      <w:del w:id="258" w:author="Terry" w:date="2021-01-29T11:01:37Z">
        <w:r>
          <w:rPr/>
          <w:fldChar w:fldCharType="separate"/>
        </w:r>
      </w:del>
      <w:del w:id="259" w:author="Terry" w:date="2021-01-29T11:01:37Z">
        <w:r>
          <w:rPr/>
          <w:delText>8</w:delText>
        </w:r>
      </w:del>
      <w:del w:id="260" w:author="Terry" w:date="2021-01-29T11:01:37Z">
        <w:r>
          <w:rPr/>
          <w:fldChar w:fldCharType="end"/>
        </w:r>
      </w:del>
      <w:del w:id="261" w:author="Terry" w:date="2021-01-29T11:01:37Z">
        <w:r>
          <w:rPr>
            <w:bCs/>
            <w:caps/>
            <w:kern w:val="0"/>
            <w:szCs w:val="24"/>
          </w:rPr>
          <w:fldChar w:fldCharType="end"/>
        </w:r>
      </w:del>
    </w:p>
    <w:p>
      <w:pPr>
        <w:pStyle w:val="17"/>
        <w:tabs>
          <w:tab w:val="right" w:leader="dot" w:pos="8910"/>
        </w:tabs>
        <w:rPr>
          <w:ins w:id="262" w:author="Terry" w:date="2021-01-29T11:01:37Z"/>
        </w:rPr>
      </w:pPr>
      <w:ins w:id="263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264" w:author="Terry" w:date="2021-01-29T11:01:37Z">
        <w:r>
          <w:rPr>
            <w:bCs/>
            <w:caps/>
            <w:kern w:val="0"/>
            <w:szCs w:val="24"/>
          </w:rPr>
          <w:instrText xml:space="preserve"> HYPERLINK \l _Toc10885 </w:instrText>
        </w:r>
      </w:ins>
      <w:ins w:id="265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266" w:author="Terry" w:date="2021-01-29T11:01:37Z">
        <w:r>
          <w:rPr>
            <w:rFonts w:hint="eastAsia"/>
          </w:rPr>
          <w:t xml:space="preserve">1 </w:t>
        </w:r>
      </w:ins>
      <w:ins w:id="267" w:author="Terry" w:date="2021-01-29T11:01:37Z">
        <w:r>
          <w:rPr>
            <w:rFonts w:hint="eastAsia"/>
            <w:lang w:eastAsia="zh-CN"/>
          </w:rPr>
          <w:t>需求分析</w:t>
        </w:r>
      </w:ins>
      <w:ins w:id="268" w:author="Terry" w:date="2021-01-29T11:01:37Z">
        <w:r>
          <w:rPr/>
          <w:tab/>
        </w:r>
      </w:ins>
      <w:ins w:id="269" w:author="Terry" w:date="2021-01-29T11:01:37Z">
        <w:r>
          <w:rPr/>
          <w:fldChar w:fldCharType="begin"/>
        </w:r>
      </w:ins>
      <w:ins w:id="270" w:author="Terry" w:date="2021-01-29T11:01:37Z">
        <w:r>
          <w:rPr/>
          <w:instrText xml:space="preserve"> PAGEREF _Toc10885 </w:instrText>
        </w:r>
      </w:ins>
      <w:ins w:id="271" w:author="Terry" w:date="2021-01-29T11:01:37Z">
        <w:r>
          <w:rPr/>
          <w:fldChar w:fldCharType="separate"/>
        </w:r>
      </w:ins>
      <w:ins w:id="272" w:author="Terry" w:date="2021-01-29T11:01:37Z">
        <w:r>
          <w:rPr/>
          <w:t>4</w:t>
        </w:r>
      </w:ins>
      <w:ins w:id="273" w:author="Terry" w:date="2021-01-29T11:01:37Z">
        <w:r>
          <w:rPr/>
          <w:fldChar w:fldCharType="end"/>
        </w:r>
      </w:ins>
      <w:ins w:id="274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275" w:author="Terry" w:date="2021-01-29T11:01:37Z"/>
        </w:rPr>
      </w:pPr>
      <w:ins w:id="276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277" w:author="Terry" w:date="2021-01-29T11:01:37Z">
        <w:r>
          <w:rPr>
            <w:bCs/>
            <w:caps/>
            <w:kern w:val="0"/>
            <w:szCs w:val="24"/>
          </w:rPr>
          <w:instrText xml:space="preserve"> HYPERLINK \l _Toc26048 </w:instrText>
        </w:r>
      </w:ins>
      <w:ins w:id="278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279" w:author="Terry" w:date="2021-01-29T11:01:37Z">
        <w:r>
          <w:rPr>
            <w:rFonts w:hint="eastAsia"/>
            <w:i w:val="0"/>
            <w:szCs w:val="28"/>
            <w:lang w:eastAsia="zh-CN"/>
          </w:rPr>
          <w:t>1.1 背景信息</w:t>
        </w:r>
      </w:ins>
      <w:ins w:id="280" w:author="Terry" w:date="2021-01-29T11:01:37Z">
        <w:r>
          <w:rPr/>
          <w:tab/>
        </w:r>
      </w:ins>
      <w:ins w:id="281" w:author="Terry" w:date="2021-01-29T11:01:37Z">
        <w:r>
          <w:rPr/>
          <w:fldChar w:fldCharType="begin"/>
        </w:r>
      </w:ins>
      <w:ins w:id="282" w:author="Terry" w:date="2021-01-29T11:01:37Z">
        <w:r>
          <w:rPr/>
          <w:instrText xml:space="preserve"> PAGEREF _Toc26048 </w:instrText>
        </w:r>
      </w:ins>
      <w:ins w:id="283" w:author="Terry" w:date="2021-01-29T11:01:37Z">
        <w:r>
          <w:rPr/>
          <w:fldChar w:fldCharType="separate"/>
        </w:r>
      </w:ins>
      <w:ins w:id="284" w:author="Terry" w:date="2021-01-29T11:01:37Z">
        <w:r>
          <w:rPr/>
          <w:t>4</w:t>
        </w:r>
      </w:ins>
      <w:ins w:id="285" w:author="Terry" w:date="2021-01-29T11:01:37Z">
        <w:r>
          <w:rPr/>
          <w:fldChar w:fldCharType="end"/>
        </w:r>
      </w:ins>
      <w:ins w:id="286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287" w:author="Terry" w:date="2021-01-29T11:01:37Z"/>
        </w:rPr>
      </w:pPr>
      <w:ins w:id="288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289" w:author="Terry" w:date="2021-01-29T11:01:37Z">
        <w:r>
          <w:rPr>
            <w:bCs/>
            <w:caps/>
            <w:kern w:val="0"/>
            <w:szCs w:val="24"/>
          </w:rPr>
          <w:instrText xml:space="preserve"> HYPERLINK \l _Toc21416 </w:instrText>
        </w:r>
      </w:ins>
      <w:ins w:id="290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291" w:author="Terry" w:date="2021-01-29T11:01:37Z">
        <w:r>
          <w:rPr>
            <w:rFonts w:hint="eastAsia"/>
            <w:i w:val="0"/>
            <w:szCs w:val="28"/>
            <w:lang w:eastAsia="zh-CN"/>
          </w:rPr>
          <w:t>1.2 原始需求</w:t>
        </w:r>
      </w:ins>
      <w:ins w:id="292" w:author="Terry" w:date="2021-01-29T11:01:37Z">
        <w:r>
          <w:rPr/>
          <w:tab/>
        </w:r>
      </w:ins>
      <w:ins w:id="293" w:author="Terry" w:date="2021-01-29T11:01:37Z">
        <w:r>
          <w:rPr/>
          <w:fldChar w:fldCharType="begin"/>
        </w:r>
      </w:ins>
      <w:ins w:id="294" w:author="Terry" w:date="2021-01-29T11:01:37Z">
        <w:r>
          <w:rPr/>
          <w:instrText xml:space="preserve"> PAGEREF _Toc21416 </w:instrText>
        </w:r>
      </w:ins>
      <w:ins w:id="295" w:author="Terry" w:date="2021-01-29T11:01:37Z">
        <w:r>
          <w:rPr/>
          <w:fldChar w:fldCharType="separate"/>
        </w:r>
      </w:ins>
      <w:ins w:id="296" w:author="Terry" w:date="2021-01-29T11:01:37Z">
        <w:r>
          <w:rPr/>
          <w:t>4</w:t>
        </w:r>
      </w:ins>
      <w:ins w:id="297" w:author="Terry" w:date="2021-01-29T11:01:37Z">
        <w:r>
          <w:rPr/>
          <w:fldChar w:fldCharType="end"/>
        </w:r>
      </w:ins>
      <w:ins w:id="298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299" w:author="Terry" w:date="2021-01-29T11:01:37Z"/>
        </w:rPr>
      </w:pPr>
      <w:ins w:id="300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301" w:author="Terry" w:date="2021-01-29T11:01:37Z">
        <w:r>
          <w:rPr>
            <w:bCs/>
            <w:caps/>
            <w:kern w:val="0"/>
            <w:szCs w:val="24"/>
          </w:rPr>
          <w:instrText xml:space="preserve"> HYPERLINK \l _Toc32280 </w:instrText>
        </w:r>
      </w:ins>
      <w:ins w:id="302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303" w:author="Terry" w:date="2021-01-29T11:01:37Z">
        <w:r>
          <w:rPr>
            <w:rFonts w:hint="eastAsia"/>
            <w:i w:val="0"/>
            <w:szCs w:val="28"/>
            <w:lang w:eastAsia="zh-CN"/>
          </w:rPr>
          <w:t>1.3 需求分析</w:t>
        </w:r>
      </w:ins>
      <w:ins w:id="304" w:author="Terry" w:date="2021-01-29T11:01:37Z">
        <w:r>
          <w:rPr/>
          <w:tab/>
        </w:r>
      </w:ins>
      <w:ins w:id="305" w:author="Terry" w:date="2021-01-29T11:01:37Z">
        <w:r>
          <w:rPr/>
          <w:fldChar w:fldCharType="begin"/>
        </w:r>
      </w:ins>
      <w:ins w:id="306" w:author="Terry" w:date="2021-01-29T11:01:37Z">
        <w:r>
          <w:rPr/>
          <w:instrText xml:space="preserve"> PAGEREF _Toc32280 </w:instrText>
        </w:r>
      </w:ins>
      <w:ins w:id="307" w:author="Terry" w:date="2021-01-29T11:01:37Z">
        <w:r>
          <w:rPr/>
          <w:fldChar w:fldCharType="separate"/>
        </w:r>
      </w:ins>
      <w:ins w:id="308" w:author="Terry" w:date="2021-01-29T11:01:37Z">
        <w:r>
          <w:rPr/>
          <w:t>4</w:t>
        </w:r>
      </w:ins>
      <w:ins w:id="309" w:author="Terry" w:date="2021-01-29T11:01:37Z">
        <w:r>
          <w:rPr/>
          <w:fldChar w:fldCharType="end"/>
        </w:r>
      </w:ins>
      <w:ins w:id="310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7"/>
        <w:tabs>
          <w:tab w:val="right" w:leader="dot" w:pos="8910"/>
        </w:tabs>
        <w:rPr>
          <w:ins w:id="311" w:author="Terry" w:date="2021-01-29T11:01:37Z"/>
        </w:rPr>
      </w:pPr>
      <w:ins w:id="312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313" w:author="Terry" w:date="2021-01-29T11:01:37Z">
        <w:r>
          <w:rPr>
            <w:bCs/>
            <w:caps/>
            <w:kern w:val="0"/>
            <w:szCs w:val="24"/>
          </w:rPr>
          <w:instrText xml:space="preserve"> HYPERLINK \l _Toc27007 </w:instrText>
        </w:r>
      </w:ins>
      <w:ins w:id="314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315" w:author="Terry" w:date="2021-01-29T11:01:37Z">
        <w:r>
          <w:rPr>
            <w:rFonts w:hint="eastAsia"/>
            <w:lang w:eastAsia="zh-CN"/>
          </w:rPr>
          <w:t>2 解决方案</w:t>
        </w:r>
      </w:ins>
      <w:ins w:id="316" w:author="Terry" w:date="2021-01-29T11:01:37Z">
        <w:r>
          <w:rPr/>
          <w:tab/>
        </w:r>
      </w:ins>
      <w:ins w:id="317" w:author="Terry" w:date="2021-01-29T11:01:37Z">
        <w:r>
          <w:rPr/>
          <w:fldChar w:fldCharType="begin"/>
        </w:r>
      </w:ins>
      <w:ins w:id="318" w:author="Terry" w:date="2021-01-29T11:01:37Z">
        <w:r>
          <w:rPr/>
          <w:instrText xml:space="preserve"> PAGEREF _Toc27007 </w:instrText>
        </w:r>
      </w:ins>
      <w:ins w:id="319" w:author="Terry" w:date="2021-01-29T11:01:37Z">
        <w:r>
          <w:rPr/>
          <w:fldChar w:fldCharType="separate"/>
        </w:r>
      </w:ins>
      <w:ins w:id="320" w:author="Terry" w:date="2021-01-29T11:01:37Z">
        <w:r>
          <w:rPr/>
          <w:t>4</w:t>
        </w:r>
      </w:ins>
      <w:ins w:id="321" w:author="Terry" w:date="2021-01-29T11:01:37Z">
        <w:r>
          <w:rPr/>
          <w:fldChar w:fldCharType="end"/>
        </w:r>
      </w:ins>
      <w:ins w:id="322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7"/>
        <w:tabs>
          <w:tab w:val="right" w:leader="dot" w:pos="8910"/>
        </w:tabs>
        <w:rPr>
          <w:ins w:id="323" w:author="Terry" w:date="2021-01-29T11:01:37Z"/>
        </w:rPr>
      </w:pPr>
      <w:ins w:id="324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325" w:author="Terry" w:date="2021-01-29T11:01:37Z">
        <w:r>
          <w:rPr>
            <w:bCs/>
            <w:caps/>
            <w:kern w:val="0"/>
            <w:szCs w:val="24"/>
          </w:rPr>
          <w:instrText xml:space="preserve"> HYPERLINK \l _Toc20882 </w:instrText>
        </w:r>
      </w:ins>
      <w:ins w:id="326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327" w:author="Terry" w:date="2021-01-29T11:01:37Z">
        <w:r>
          <w:rPr>
            <w:rFonts w:hint="eastAsia"/>
            <w:lang w:eastAsia="zh-CN"/>
          </w:rPr>
          <w:t>3 详细设计</w:t>
        </w:r>
      </w:ins>
      <w:ins w:id="328" w:author="Terry" w:date="2021-01-29T11:01:37Z">
        <w:r>
          <w:rPr/>
          <w:tab/>
        </w:r>
      </w:ins>
      <w:ins w:id="329" w:author="Terry" w:date="2021-01-29T11:01:37Z">
        <w:r>
          <w:rPr/>
          <w:fldChar w:fldCharType="begin"/>
        </w:r>
      </w:ins>
      <w:ins w:id="330" w:author="Terry" w:date="2021-01-29T11:01:37Z">
        <w:r>
          <w:rPr/>
          <w:instrText xml:space="preserve"> PAGEREF _Toc20882 </w:instrText>
        </w:r>
      </w:ins>
      <w:ins w:id="331" w:author="Terry" w:date="2021-01-29T11:01:37Z">
        <w:r>
          <w:rPr/>
          <w:fldChar w:fldCharType="separate"/>
        </w:r>
      </w:ins>
      <w:ins w:id="332" w:author="Terry" w:date="2021-01-29T11:01:37Z">
        <w:r>
          <w:rPr/>
          <w:t>5</w:t>
        </w:r>
      </w:ins>
      <w:ins w:id="333" w:author="Terry" w:date="2021-01-29T11:01:37Z">
        <w:r>
          <w:rPr/>
          <w:fldChar w:fldCharType="end"/>
        </w:r>
      </w:ins>
      <w:ins w:id="334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335" w:author="Terry" w:date="2021-01-29T11:01:37Z"/>
        </w:rPr>
      </w:pPr>
      <w:ins w:id="336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337" w:author="Terry" w:date="2021-01-29T11:01:37Z">
        <w:r>
          <w:rPr>
            <w:bCs/>
            <w:caps/>
            <w:kern w:val="0"/>
            <w:szCs w:val="24"/>
          </w:rPr>
          <w:instrText xml:space="preserve"> HYPERLINK \l _Toc6961 </w:instrText>
        </w:r>
      </w:ins>
      <w:ins w:id="338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339" w:author="Terry" w:date="2021-01-29T11:01:37Z">
        <w:r>
          <w:rPr>
            <w:rFonts w:hint="eastAsia"/>
            <w:i w:val="0"/>
            <w:szCs w:val="28"/>
            <w:lang w:eastAsia="zh-CN"/>
          </w:rPr>
          <w:t>3.1 用户场景（</w:t>
        </w:r>
      </w:ins>
      <w:ins w:id="340" w:author="Terry" w:date="2021-01-29T11:01:37Z">
        <w:r>
          <w:rPr>
            <w:i w:val="0"/>
            <w:szCs w:val="28"/>
            <w:lang w:eastAsia="zh-CN"/>
          </w:rPr>
          <w:t>User Case</w:t>
        </w:r>
      </w:ins>
      <w:ins w:id="341" w:author="Terry" w:date="2021-01-29T11:01:37Z">
        <w:r>
          <w:rPr>
            <w:rFonts w:hint="eastAsia"/>
            <w:i w:val="0"/>
            <w:szCs w:val="28"/>
            <w:lang w:eastAsia="zh-CN"/>
          </w:rPr>
          <w:t>）</w:t>
        </w:r>
      </w:ins>
      <w:ins w:id="342" w:author="Terry" w:date="2021-01-29T11:01:37Z">
        <w:r>
          <w:rPr/>
          <w:tab/>
        </w:r>
      </w:ins>
      <w:ins w:id="343" w:author="Terry" w:date="2021-01-29T11:01:37Z">
        <w:r>
          <w:rPr/>
          <w:fldChar w:fldCharType="begin"/>
        </w:r>
      </w:ins>
      <w:ins w:id="344" w:author="Terry" w:date="2021-01-29T11:01:37Z">
        <w:r>
          <w:rPr/>
          <w:instrText xml:space="preserve"> PAGEREF _Toc6961 </w:instrText>
        </w:r>
      </w:ins>
      <w:ins w:id="345" w:author="Terry" w:date="2021-01-29T11:01:37Z">
        <w:r>
          <w:rPr/>
          <w:fldChar w:fldCharType="separate"/>
        </w:r>
      </w:ins>
      <w:ins w:id="346" w:author="Terry" w:date="2021-01-29T11:01:37Z">
        <w:r>
          <w:rPr/>
          <w:t>5</w:t>
        </w:r>
      </w:ins>
      <w:ins w:id="347" w:author="Terry" w:date="2021-01-29T11:01:37Z">
        <w:r>
          <w:rPr/>
          <w:fldChar w:fldCharType="end"/>
        </w:r>
      </w:ins>
      <w:ins w:id="348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349" w:author="Terry" w:date="2021-01-29T11:01:37Z"/>
        </w:rPr>
      </w:pPr>
      <w:ins w:id="350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351" w:author="Terry" w:date="2021-01-29T11:01:37Z">
        <w:r>
          <w:rPr>
            <w:bCs/>
            <w:caps/>
            <w:kern w:val="0"/>
            <w:szCs w:val="24"/>
          </w:rPr>
          <w:instrText xml:space="preserve"> HYPERLINK \l _Toc30400 </w:instrText>
        </w:r>
      </w:ins>
      <w:ins w:id="352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353" w:author="Terry" w:date="2021-01-29T11:01:37Z">
        <w:r>
          <w:rPr>
            <w:rFonts w:hint="eastAsia"/>
            <w:i w:val="0"/>
            <w:szCs w:val="28"/>
            <w:lang w:eastAsia="zh-CN"/>
          </w:rPr>
          <w:t>3.2 流程</w:t>
        </w:r>
      </w:ins>
      <w:ins w:id="354" w:author="Terry" w:date="2021-01-29T11:01:37Z">
        <w:r>
          <w:rPr/>
          <w:tab/>
        </w:r>
      </w:ins>
      <w:ins w:id="355" w:author="Terry" w:date="2021-01-29T11:01:37Z">
        <w:r>
          <w:rPr/>
          <w:fldChar w:fldCharType="begin"/>
        </w:r>
      </w:ins>
      <w:ins w:id="356" w:author="Terry" w:date="2021-01-29T11:01:37Z">
        <w:r>
          <w:rPr/>
          <w:instrText xml:space="preserve"> PAGEREF _Toc30400 </w:instrText>
        </w:r>
      </w:ins>
      <w:ins w:id="357" w:author="Terry" w:date="2021-01-29T11:01:37Z">
        <w:r>
          <w:rPr/>
          <w:fldChar w:fldCharType="separate"/>
        </w:r>
      </w:ins>
      <w:ins w:id="358" w:author="Terry" w:date="2021-01-29T11:01:37Z">
        <w:r>
          <w:rPr/>
          <w:t>5</w:t>
        </w:r>
      </w:ins>
      <w:ins w:id="359" w:author="Terry" w:date="2021-01-29T11:01:37Z">
        <w:r>
          <w:rPr/>
          <w:fldChar w:fldCharType="end"/>
        </w:r>
      </w:ins>
      <w:ins w:id="360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361" w:author="Terry" w:date="2021-01-29T11:01:37Z"/>
        </w:rPr>
      </w:pPr>
      <w:ins w:id="362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363" w:author="Terry" w:date="2021-01-29T11:01:37Z">
        <w:r>
          <w:rPr>
            <w:bCs/>
            <w:caps/>
            <w:kern w:val="0"/>
            <w:szCs w:val="24"/>
          </w:rPr>
          <w:instrText xml:space="preserve"> HYPERLINK \l _Toc16638 </w:instrText>
        </w:r>
      </w:ins>
      <w:ins w:id="364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365" w:author="Terry" w:date="2021-01-29T11:01:37Z">
        <w:r>
          <w:rPr>
            <w:rFonts w:hint="eastAsia"/>
            <w:i w:val="0"/>
            <w:szCs w:val="28"/>
            <w:lang w:eastAsia="zh-CN"/>
          </w:rPr>
          <w:t>3.3 模块</w:t>
        </w:r>
      </w:ins>
      <w:ins w:id="366" w:author="Terry" w:date="2021-01-29T11:01:37Z">
        <w:r>
          <w:rPr/>
          <w:tab/>
        </w:r>
      </w:ins>
      <w:ins w:id="367" w:author="Terry" w:date="2021-01-29T11:01:37Z">
        <w:r>
          <w:rPr/>
          <w:fldChar w:fldCharType="begin"/>
        </w:r>
      </w:ins>
      <w:ins w:id="368" w:author="Terry" w:date="2021-01-29T11:01:37Z">
        <w:r>
          <w:rPr/>
          <w:instrText xml:space="preserve"> PAGEREF _Toc16638 </w:instrText>
        </w:r>
      </w:ins>
      <w:ins w:id="369" w:author="Terry" w:date="2021-01-29T11:01:37Z">
        <w:r>
          <w:rPr/>
          <w:fldChar w:fldCharType="separate"/>
        </w:r>
      </w:ins>
      <w:ins w:id="370" w:author="Terry" w:date="2021-01-29T11:01:37Z">
        <w:r>
          <w:rPr/>
          <w:t>6</w:t>
        </w:r>
      </w:ins>
      <w:ins w:id="371" w:author="Terry" w:date="2021-01-29T11:01:37Z">
        <w:r>
          <w:rPr/>
          <w:fldChar w:fldCharType="end"/>
        </w:r>
      </w:ins>
      <w:ins w:id="372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373" w:author="Terry" w:date="2021-01-29T11:01:37Z"/>
        </w:rPr>
      </w:pPr>
      <w:ins w:id="374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375" w:author="Terry" w:date="2021-01-29T11:01:37Z">
        <w:r>
          <w:rPr>
            <w:bCs/>
            <w:caps/>
            <w:kern w:val="0"/>
            <w:szCs w:val="24"/>
          </w:rPr>
          <w:instrText xml:space="preserve"> HYPERLINK \l _Toc30960 </w:instrText>
        </w:r>
      </w:ins>
      <w:ins w:id="376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377" w:author="Terry" w:date="2021-01-29T11:01:37Z">
        <w:r>
          <w:rPr>
            <w:rFonts w:hint="eastAsia"/>
            <w:i w:val="0"/>
            <w:szCs w:val="28"/>
            <w:lang w:eastAsia="zh-CN"/>
          </w:rPr>
          <w:t>3.4 数据结构</w:t>
        </w:r>
      </w:ins>
      <w:ins w:id="378" w:author="Terry" w:date="2021-01-29T11:01:37Z">
        <w:r>
          <w:rPr/>
          <w:tab/>
        </w:r>
      </w:ins>
      <w:ins w:id="379" w:author="Terry" w:date="2021-01-29T11:01:37Z">
        <w:r>
          <w:rPr/>
          <w:fldChar w:fldCharType="begin"/>
        </w:r>
      </w:ins>
      <w:ins w:id="380" w:author="Terry" w:date="2021-01-29T11:01:37Z">
        <w:r>
          <w:rPr/>
          <w:instrText xml:space="preserve"> PAGEREF _Toc30960 </w:instrText>
        </w:r>
      </w:ins>
      <w:ins w:id="381" w:author="Terry" w:date="2021-01-29T11:01:37Z">
        <w:r>
          <w:rPr/>
          <w:fldChar w:fldCharType="separate"/>
        </w:r>
      </w:ins>
      <w:ins w:id="382" w:author="Terry" w:date="2021-01-29T11:01:37Z">
        <w:r>
          <w:rPr/>
          <w:t>6</w:t>
        </w:r>
      </w:ins>
      <w:ins w:id="383" w:author="Terry" w:date="2021-01-29T11:01:37Z">
        <w:r>
          <w:rPr/>
          <w:fldChar w:fldCharType="end"/>
        </w:r>
      </w:ins>
      <w:ins w:id="384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3"/>
        <w:tabs>
          <w:tab w:val="right" w:leader="dot" w:pos="8910"/>
        </w:tabs>
        <w:rPr>
          <w:ins w:id="385" w:author="Terry" w:date="2021-01-29T11:01:37Z"/>
        </w:rPr>
      </w:pPr>
      <w:ins w:id="386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387" w:author="Terry" w:date="2021-01-29T11:01:37Z">
        <w:r>
          <w:rPr>
            <w:bCs/>
            <w:caps/>
            <w:kern w:val="0"/>
            <w:szCs w:val="24"/>
          </w:rPr>
          <w:instrText xml:space="preserve"> HYPERLINK \l _Toc17612 </w:instrText>
        </w:r>
      </w:ins>
      <w:ins w:id="388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389" w:author="Terry" w:date="2021-01-29T11:01:37Z">
        <w:r>
          <w:rPr>
            <w:rFonts w:hint="eastAsia"/>
            <w:lang w:val="en-US" w:eastAsia="zh-CN"/>
          </w:rPr>
          <w:t>3.4.1 MySQL</w:t>
        </w:r>
      </w:ins>
      <w:ins w:id="390" w:author="Terry" w:date="2021-01-29T11:01:37Z">
        <w:r>
          <w:rPr/>
          <w:tab/>
        </w:r>
      </w:ins>
      <w:ins w:id="391" w:author="Terry" w:date="2021-01-29T11:01:37Z">
        <w:r>
          <w:rPr/>
          <w:fldChar w:fldCharType="begin"/>
        </w:r>
      </w:ins>
      <w:ins w:id="392" w:author="Terry" w:date="2021-01-29T11:01:37Z">
        <w:r>
          <w:rPr/>
          <w:instrText xml:space="preserve"> PAGEREF _Toc17612 </w:instrText>
        </w:r>
      </w:ins>
      <w:ins w:id="393" w:author="Terry" w:date="2021-01-29T11:01:37Z">
        <w:r>
          <w:rPr/>
          <w:fldChar w:fldCharType="separate"/>
        </w:r>
      </w:ins>
      <w:ins w:id="394" w:author="Terry" w:date="2021-01-29T11:01:37Z">
        <w:r>
          <w:rPr/>
          <w:t>6</w:t>
        </w:r>
      </w:ins>
      <w:ins w:id="395" w:author="Terry" w:date="2021-01-29T11:01:37Z">
        <w:r>
          <w:rPr/>
          <w:fldChar w:fldCharType="end"/>
        </w:r>
      </w:ins>
      <w:ins w:id="396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3"/>
        <w:tabs>
          <w:tab w:val="right" w:leader="dot" w:pos="8910"/>
        </w:tabs>
        <w:rPr>
          <w:ins w:id="397" w:author="Terry" w:date="2021-01-29T11:01:37Z"/>
        </w:rPr>
      </w:pPr>
      <w:ins w:id="398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399" w:author="Terry" w:date="2021-01-29T11:01:37Z">
        <w:r>
          <w:rPr>
            <w:bCs/>
            <w:caps/>
            <w:kern w:val="0"/>
            <w:szCs w:val="24"/>
          </w:rPr>
          <w:instrText xml:space="preserve"> HYPERLINK \l _Toc7956 </w:instrText>
        </w:r>
      </w:ins>
      <w:ins w:id="400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401" w:author="Terry" w:date="2021-01-29T11:01:37Z">
        <w:r>
          <w:rPr>
            <w:rFonts w:hint="eastAsia"/>
            <w:lang w:val="en-US" w:eastAsia="zh-CN"/>
          </w:rPr>
          <w:t>3.4.2 Redis</w:t>
        </w:r>
      </w:ins>
      <w:ins w:id="402" w:author="Terry" w:date="2021-01-29T11:01:37Z">
        <w:r>
          <w:rPr/>
          <w:tab/>
        </w:r>
      </w:ins>
      <w:ins w:id="403" w:author="Terry" w:date="2021-01-29T11:01:37Z">
        <w:r>
          <w:rPr/>
          <w:fldChar w:fldCharType="begin"/>
        </w:r>
      </w:ins>
      <w:ins w:id="404" w:author="Terry" w:date="2021-01-29T11:01:37Z">
        <w:r>
          <w:rPr/>
          <w:instrText xml:space="preserve"> PAGEREF _Toc7956 </w:instrText>
        </w:r>
      </w:ins>
      <w:ins w:id="405" w:author="Terry" w:date="2021-01-29T11:01:37Z">
        <w:r>
          <w:rPr/>
          <w:fldChar w:fldCharType="separate"/>
        </w:r>
      </w:ins>
      <w:ins w:id="406" w:author="Terry" w:date="2021-01-29T11:01:37Z">
        <w:r>
          <w:rPr/>
          <w:t>7</w:t>
        </w:r>
      </w:ins>
      <w:ins w:id="407" w:author="Terry" w:date="2021-01-29T11:01:37Z">
        <w:r>
          <w:rPr/>
          <w:fldChar w:fldCharType="end"/>
        </w:r>
      </w:ins>
      <w:ins w:id="408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3"/>
        <w:tabs>
          <w:tab w:val="right" w:leader="dot" w:pos="8910"/>
        </w:tabs>
        <w:rPr>
          <w:ins w:id="409" w:author="Terry" w:date="2021-01-29T11:01:37Z"/>
        </w:rPr>
      </w:pPr>
      <w:ins w:id="410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411" w:author="Terry" w:date="2021-01-29T11:01:37Z">
        <w:r>
          <w:rPr>
            <w:bCs/>
            <w:caps/>
            <w:kern w:val="0"/>
            <w:szCs w:val="24"/>
          </w:rPr>
          <w:instrText xml:space="preserve"> HYPERLINK \l _Toc19417 </w:instrText>
        </w:r>
      </w:ins>
      <w:ins w:id="412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413" w:author="Terry" w:date="2021-01-29T11:01:37Z">
        <w:r>
          <w:rPr>
            <w:rFonts w:hint="eastAsia"/>
            <w:lang w:val="en-US" w:eastAsia="zh-CN"/>
          </w:rPr>
          <w:t>3.4.3 MQ</w:t>
        </w:r>
      </w:ins>
      <w:ins w:id="414" w:author="Terry" w:date="2021-01-29T11:01:37Z">
        <w:r>
          <w:rPr/>
          <w:tab/>
        </w:r>
      </w:ins>
      <w:ins w:id="415" w:author="Terry" w:date="2021-01-29T11:01:37Z">
        <w:r>
          <w:rPr/>
          <w:fldChar w:fldCharType="begin"/>
        </w:r>
      </w:ins>
      <w:ins w:id="416" w:author="Terry" w:date="2021-01-29T11:01:37Z">
        <w:r>
          <w:rPr/>
          <w:instrText xml:space="preserve"> PAGEREF _Toc19417 </w:instrText>
        </w:r>
      </w:ins>
      <w:ins w:id="417" w:author="Terry" w:date="2021-01-29T11:01:37Z">
        <w:r>
          <w:rPr/>
          <w:fldChar w:fldCharType="separate"/>
        </w:r>
      </w:ins>
      <w:ins w:id="418" w:author="Terry" w:date="2021-01-29T11:01:37Z">
        <w:r>
          <w:rPr/>
          <w:t>7</w:t>
        </w:r>
      </w:ins>
      <w:ins w:id="419" w:author="Terry" w:date="2021-01-29T11:01:37Z">
        <w:r>
          <w:rPr/>
          <w:fldChar w:fldCharType="end"/>
        </w:r>
      </w:ins>
      <w:ins w:id="420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421" w:author="Terry" w:date="2021-01-29T11:01:37Z"/>
        </w:rPr>
      </w:pPr>
      <w:ins w:id="422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423" w:author="Terry" w:date="2021-01-29T11:01:37Z">
        <w:r>
          <w:rPr>
            <w:bCs/>
            <w:caps/>
            <w:kern w:val="0"/>
            <w:szCs w:val="24"/>
          </w:rPr>
          <w:instrText xml:space="preserve"> HYPERLINK \l _Toc29474 </w:instrText>
        </w:r>
      </w:ins>
      <w:ins w:id="424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425" w:author="Terry" w:date="2021-01-29T11:01:37Z">
        <w:r>
          <w:rPr>
            <w:rFonts w:hint="eastAsia"/>
            <w:i w:val="0"/>
            <w:szCs w:val="28"/>
            <w:lang w:eastAsia="zh-CN"/>
          </w:rPr>
          <w:t>3.5 配置</w:t>
        </w:r>
      </w:ins>
      <w:ins w:id="426" w:author="Terry" w:date="2021-01-29T11:01:37Z">
        <w:r>
          <w:rPr/>
          <w:tab/>
        </w:r>
      </w:ins>
      <w:ins w:id="427" w:author="Terry" w:date="2021-01-29T11:01:37Z">
        <w:r>
          <w:rPr/>
          <w:fldChar w:fldCharType="begin"/>
        </w:r>
      </w:ins>
      <w:ins w:id="428" w:author="Terry" w:date="2021-01-29T11:01:37Z">
        <w:r>
          <w:rPr/>
          <w:instrText xml:space="preserve"> PAGEREF _Toc29474 </w:instrText>
        </w:r>
      </w:ins>
      <w:ins w:id="429" w:author="Terry" w:date="2021-01-29T11:01:37Z">
        <w:r>
          <w:rPr/>
          <w:fldChar w:fldCharType="separate"/>
        </w:r>
      </w:ins>
      <w:ins w:id="430" w:author="Terry" w:date="2021-01-29T11:01:37Z">
        <w:r>
          <w:rPr/>
          <w:t>7</w:t>
        </w:r>
      </w:ins>
      <w:ins w:id="431" w:author="Terry" w:date="2021-01-29T11:01:37Z">
        <w:r>
          <w:rPr/>
          <w:fldChar w:fldCharType="end"/>
        </w:r>
      </w:ins>
      <w:ins w:id="432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433" w:author="Terry" w:date="2021-01-29T11:01:37Z"/>
        </w:rPr>
      </w:pPr>
      <w:ins w:id="434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435" w:author="Terry" w:date="2021-01-29T11:01:37Z">
        <w:r>
          <w:rPr>
            <w:bCs/>
            <w:caps/>
            <w:kern w:val="0"/>
            <w:szCs w:val="24"/>
          </w:rPr>
          <w:instrText xml:space="preserve"> HYPERLINK \l _Toc4910 </w:instrText>
        </w:r>
      </w:ins>
      <w:ins w:id="436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437" w:author="Terry" w:date="2021-01-29T11:01:37Z">
        <w:r>
          <w:rPr>
            <w:rFonts w:hint="eastAsia"/>
            <w:i w:val="0"/>
            <w:szCs w:val="28"/>
            <w:lang w:eastAsia="zh-CN"/>
          </w:rPr>
          <w:t>3.6 性能</w:t>
        </w:r>
      </w:ins>
      <w:ins w:id="438" w:author="Terry" w:date="2021-01-29T11:01:37Z">
        <w:r>
          <w:rPr/>
          <w:tab/>
        </w:r>
      </w:ins>
      <w:ins w:id="439" w:author="Terry" w:date="2021-01-29T11:01:37Z">
        <w:r>
          <w:rPr/>
          <w:fldChar w:fldCharType="begin"/>
        </w:r>
      </w:ins>
      <w:ins w:id="440" w:author="Terry" w:date="2021-01-29T11:01:37Z">
        <w:r>
          <w:rPr/>
          <w:instrText xml:space="preserve"> PAGEREF _Toc4910 </w:instrText>
        </w:r>
      </w:ins>
      <w:ins w:id="441" w:author="Terry" w:date="2021-01-29T11:01:37Z">
        <w:r>
          <w:rPr/>
          <w:fldChar w:fldCharType="separate"/>
        </w:r>
      </w:ins>
      <w:ins w:id="442" w:author="Terry" w:date="2021-01-29T11:01:37Z">
        <w:r>
          <w:rPr/>
          <w:t>7</w:t>
        </w:r>
      </w:ins>
      <w:ins w:id="443" w:author="Terry" w:date="2021-01-29T11:01:37Z">
        <w:r>
          <w:rPr/>
          <w:fldChar w:fldCharType="end"/>
        </w:r>
      </w:ins>
      <w:ins w:id="444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445" w:author="Terry" w:date="2021-01-29T11:01:37Z"/>
        </w:rPr>
      </w:pPr>
      <w:ins w:id="446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447" w:author="Terry" w:date="2021-01-29T11:01:37Z">
        <w:r>
          <w:rPr>
            <w:bCs/>
            <w:caps/>
            <w:kern w:val="0"/>
            <w:szCs w:val="24"/>
          </w:rPr>
          <w:instrText xml:space="preserve"> HYPERLINK \l _Toc21826 </w:instrText>
        </w:r>
      </w:ins>
      <w:ins w:id="448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449" w:author="Terry" w:date="2021-01-29T11:01:37Z">
        <w:r>
          <w:rPr>
            <w:rFonts w:hint="eastAsia"/>
            <w:lang w:eastAsia="zh-CN"/>
          </w:rPr>
          <w:t xml:space="preserve">3.7 </w:t>
        </w:r>
      </w:ins>
      <w:ins w:id="450" w:author="Terry" w:date="2021-01-29T11:01:37Z">
        <w:r>
          <w:rPr>
            <w:rFonts w:hint="eastAsia"/>
            <w:i w:val="0"/>
            <w:szCs w:val="28"/>
            <w:lang w:eastAsia="zh-CN"/>
          </w:rPr>
          <w:t>可扩展性</w:t>
        </w:r>
      </w:ins>
      <w:ins w:id="451" w:author="Terry" w:date="2021-01-29T11:01:37Z">
        <w:r>
          <w:rPr/>
          <w:tab/>
        </w:r>
      </w:ins>
      <w:ins w:id="452" w:author="Terry" w:date="2021-01-29T11:01:37Z">
        <w:r>
          <w:rPr/>
          <w:fldChar w:fldCharType="begin"/>
        </w:r>
      </w:ins>
      <w:ins w:id="453" w:author="Terry" w:date="2021-01-29T11:01:37Z">
        <w:r>
          <w:rPr/>
          <w:instrText xml:space="preserve"> PAGEREF _Toc21826 </w:instrText>
        </w:r>
      </w:ins>
      <w:ins w:id="454" w:author="Terry" w:date="2021-01-29T11:01:37Z">
        <w:r>
          <w:rPr/>
          <w:fldChar w:fldCharType="separate"/>
        </w:r>
      </w:ins>
      <w:ins w:id="455" w:author="Terry" w:date="2021-01-29T11:01:37Z">
        <w:r>
          <w:rPr/>
          <w:t>7</w:t>
        </w:r>
      </w:ins>
      <w:ins w:id="456" w:author="Terry" w:date="2021-01-29T11:01:37Z">
        <w:r>
          <w:rPr/>
          <w:fldChar w:fldCharType="end"/>
        </w:r>
      </w:ins>
      <w:ins w:id="457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7"/>
        <w:tabs>
          <w:tab w:val="right" w:leader="dot" w:pos="8910"/>
        </w:tabs>
        <w:rPr>
          <w:ins w:id="458" w:author="Terry" w:date="2021-01-29T11:01:37Z"/>
        </w:rPr>
      </w:pPr>
      <w:ins w:id="459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460" w:author="Terry" w:date="2021-01-29T11:01:37Z">
        <w:r>
          <w:rPr>
            <w:bCs/>
            <w:caps/>
            <w:kern w:val="0"/>
            <w:szCs w:val="24"/>
          </w:rPr>
          <w:instrText xml:space="preserve"> HYPERLINK \l _Toc15503 </w:instrText>
        </w:r>
      </w:ins>
      <w:ins w:id="461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462" w:author="Terry" w:date="2021-01-29T11:01:37Z">
        <w:r>
          <w:rPr>
            <w:rFonts w:hint="eastAsia"/>
            <w:lang w:eastAsia="zh-CN"/>
          </w:rPr>
          <w:t>4 遗留问题</w:t>
        </w:r>
      </w:ins>
      <w:ins w:id="463" w:author="Terry" w:date="2021-01-29T11:01:37Z">
        <w:r>
          <w:rPr/>
          <w:tab/>
        </w:r>
      </w:ins>
      <w:ins w:id="464" w:author="Terry" w:date="2021-01-29T11:01:37Z">
        <w:r>
          <w:rPr/>
          <w:fldChar w:fldCharType="begin"/>
        </w:r>
      </w:ins>
      <w:ins w:id="465" w:author="Terry" w:date="2021-01-29T11:01:37Z">
        <w:r>
          <w:rPr/>
          <w:instrText xml:space="preserve"> PAGEREF _Toc15503 </w:instrText>
        </w:r>
      </w:ins>
      <w:ins w:id="466" w:author="Terry" w:date="2021-01-29T11:01:37Z">
        <w:r>
          <w:rPr/>
          <w:fldChar w:fldCharType="separate"/>
        </w:r>
      </w:ins>
      <w:ins w:id="467" w:author="Terry" w:date="2021-01-29T11:01:37Z">
        <w:r>
          <w:rPr/>
          <w:t>7</w:t>
        </w:r>
      </w:ins>
      <w:ins w:id="468" w:author="Terry" w:date="2021-01-29T11:01:37Z">
        <w:r>
          <w:rPr/>
          <w:fldChar w:fldCharType="end"/>
        </w:r>
      </w:ins>
      <w:ins w:id="469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470" w:author="Terry" w:date="2021-01-29T11:01:37Z"/>
        </w:rPr>
      </w:pPr>
      <w:ins w:id="471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472" w:author="Terry" w:date="2021-01-29T11:01:37Z">
        <w:r>
          <w:rPr>
            <w:bCs/>
            <w:caps/>
            <w:kern w:val="0"/>
            <w:szCs w:val="24"/>
          </w:rPr>
          <w:instrText xml:space="preserve"> HYPERLINK \l _Toc377 </w:instrText>
        </w:r>
      </w:ins>
      <w:ins w:id="473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474" w:author="Terry" w:date="2021-01-29T11:01:37Z">
        <w:r>
          <w:rPr>
            <w:rFonts w:hint="eastAsia"/>
            <w:i w:val="0"/>
            <w:szCs w:val="28"/>
            <w:lang w:eastAsia="zh-CN"/>
          </w:rPr>
          <w:t>4.1 主要缺点</w:t>
        </w:r>
      </w:ins>
      <w:ins w:id="475" w:author="Terry" w:date="2021-01-29T11:01:37Z">
        <w:r>
          <w:rPr/>
          <w:tab/>
        </w:r>
      </w:ins>
      <w:ins w:id="476" w:author="Terry" w:date="2021-01-29T11:01:37Z">
        <w:r>
          <w:rPr/>
          <w:fldChar w:fldCharType="begin"/>
        </w:r>
      </w:ins>
      <w:ins w:id="477" w:author="Terry" w:date="2021-01-29T11:01:37Z">
        <w:r>
          <w:rPr/>
          <w:instrText xml:space="preserve"> PAGEREF _Toc377 </w:instrText>
        </w:r>
      </w:ins>
      <w:ins w:id="478" w:author="Terry" w:date="2021-01-29T11:01:37Z">
        <w:r>
          <w:rPr/>
          <w:fldChar w:fldCharType="separate"/>
        </w:r>
      </w:ins>
      <w:ins w:id="479" w:author="Terry" w:date="2021-01-29T11:01:37Z">
        <w:r>
          <w:rPr/>
          <w:t>7</w:t>
        </w:r>
      </w:ins>
      <w:ins w:id="480" w:author="Terry" w:date="2021-01-29T11:01:37Z">
        <w:r>
          <w:rPr/>
          <w:fldChar w:fldCharType="end"/>
        </w:r>
      </w:ins>
      <w:ins w:id="481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8"/>
        <w:tabs>
          <w:tab w:val="right" w:leader="dot" w:pos="8910"/>
        </w:tabs>
        <w:rPr>
          <w:ins w:id="482" w:author="Terry" w:date="2021-01-29T11:01:37Z"/>
        </w:rPr>
      </w:pPr>
      <w:ins w:id="483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484" w:author="Terry" w:date="2021-01-29T11:01:37Z">
        <w:r>
          <w:rPr>
            <w:bCs/>
            <w:caps/>
            <w:kern w:val="0"/>
            <w:szCs w:val="24"/>
          </w:rPr>
          <w:instrText xml:space="preserve"> HYPERLINK \l _Toc30711 </w:instrText>
        </w:r>
      </w:ins>
      <w:ins w:id="485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486" w:author="Terry" w:date="2021-01-29T11:01:37Z">
        <w:r>
          <w:rPr>
            <w:rFonts w:hint="eastAsia"/>
            <w:i w:val="0"/>
            <w:szCs w:val="28"/>
            <w:lang w:eastAsia="zh-CN"/>
          </w:rPr>
          <w:t>4.2 问题</w:t>
        </w:r>
      </w:ins>
      <w:ins w:id="487" w:author="Terry" w:date="2021-01-29T11:01:37Z">
        <w:r>
          <w:rPr/>
          <w:tab/>
        </w:r>
      </w:ins>
      <w:ins w:id="488" w:author="Terry" w:date="2021-01-29T11:01:37Z">
        <w:r>
          <w:rPr/>
          <w:fldChar w:fldCharType="begin"/>
        </w:r>
      </w:ins>
      <w:ins w:id="489" w:author="Terry" w:date="2021-01-29T11:01:37Z">
        <w:r>
          <w:rPr/>
          <w:instrText xml:space="preserve"> PAGEREF _Toc30711 </w:instrText>
        </w:r>
      </w:ins>
      <w:ins w:id="490" w:author="Terry" w:date="2021-01-29T11:01:37Z">
        <w:r>
          <w:rPr/>
          <w:fldChar w:fldCharType="separate"/>
        </w:r>
      </w:ins>
      <w:ins w:id="491" w:author="Terry" w:date="2021-01-29T11:01:37Z">
        <w:r>
          <w:rPr/>
          <w:t>7</w:t>
        </w:r>
      </w:ins>
      <w:ins w:id="492" w:author="Terry" w:date="2021-01-29T11:01:37Z">
        <w:r>
          <w:rPr/>
          <w:fldChar w:fldCharType="end"/>
        </w:r>
      </w:ins>
      <w:ins w:id="493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7"/>
        <w:tabs>
          <w:tab w:val="right" w:leader="dot" w:pos="8910"/>
        </w:tabs>
        <w:rPr>
          <w:ins w:id="494" w:author="Terry" w:date="2021-01-29T11:01:37Z"/>
        </w:rPr>
      </w:pPr>
      <w:ins w:id="495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496" w:author="Terry" w:date="2021-01-29T11:01:37Z">
        <w:r>
          <w:rPr>
            <w:bCs/>
            <w:caps/>
            <w:kern w:val="0"/>
            <w:szCs w:val="24"/>
          </w:rPr>
          <w:instrText xml:space="preserve"> HYPERLINK \l _Toc25533 </w:instrText>
        </w:r>
      </w:ins>
      <w:ins w:id="497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498" w:author="Terry" w:date="2021-01-29T11:01:37Z">
        <w:r>
          <w:rPr>
            <w:rFonts w:hint="eastAsia"/>
            <w:lang w:eastAsia="zh-CN"/>
          </w:rPr>
          <w:t>附录A. 参考资料</w:t>
        </w:r>
      </w:ins>
      <w:ins w:id="499" w:author="Terry" w:date="2021-01-29T11:01:37Z">
        <w:r>
          <w:rPr/>
          <w:tab/>
        </w:r>
      </w:ins>
      <w:ins w:id="500" w:author="Terry" w:date="2021-01-29T11:01:37Z">
        <w:r>
          <w:rPr/>
          <w:fldChar w:fldCharType="begin"/>
        </w:r>
      </w:ins>
      <w:ins w:id="501" w:author="Terry" w:date="2021-01-29T11:01:37Z">
        <w:r>
          <w:rPr/>
          <w:instrText xml:space="preserve"> PAGEREF _Toc25533 </w:instrText>
        </w:r>
      </w:ins>
      <w:ins w:id="502" w:author="Terry" w:date="2021-01-29T11:01:37Z">
        <w:r>
          <w:rPr/>
          <w:fldChar w:fldCharType="separate"/>
        </w:r>
      </w:ins>
      <w:ins w:id="503" w:author="Terry" w:date="2021-01-29T11:01:37Z">
        <w:r>
          <w:rPr/>
          <w:t>7</w:t>
        </w:r>
      </w:ins>
      <w:ins w:id="504" w:author="Terry" w:date="2021-01-29T11:01:37Z">
        <w:r>
          <w:rPr/>
          <w:fldChar w:fldCharType="end"/>
        </w:r>
      </w:ins>
      <w:ins w:id="505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7"/>
        <w:tabs>
          <w:tab w:val="right" w:leader="dot" w:pos="8910"/>
        </w:tabs>
        <w:rPr>
          <w:ins w:id="506" w:author="Terry" w:date="2021-01-29T11:01:37Z"/>
        </w:rPr>
      </w:pPr>
      <w:ins w:id="507" w:author="Terry" w:date="2021-01-29T11:01:37Z">
        <w:r>
          <w:rPr>
            <w:bCs/>
            <w:caps/>
            <w:kern w:val="0"/>
            <w:szCs w:val="24"/>
          </w:rPr>
          <w:fldChar w:fldCharType="begin"/>
        </w:r>
      </w:ins>
      <w:ins w:id="508" w:author="Terry" w:date="2021-01-29T11:01:37Z">
        <w:r>
          <w:rPr>
            <w:bCs/>
            <w:caps/>
            <w:kern w:val="0"/>
            <w:szCs w:val="24"/>
          </w:rPr>
          <w:instrText xml:space="preserve"> HYPERLINK \l _Toc5598 </w:instrText>
        </w:r>
      </w:ins>
      <w:ins w:id="509" w:author="Terry" w:date="2021-01-29T11:01:37Z">
        <w:r>
          <w:rPr>
            <w:bCs/>
            <w:caps/>
            <w:kern w:val="0"/>
            <w:szCs w:val="24"/>
          </w:rPr>
          <w:fldChar w:fldCharType="separate"/>
        </w:r>
      </w:ins>
      <w:ins w:id="510" w:author="Terry" w:date="2021-01-29T11:01:37Z">
        <w:r>
          <w:rPr>
            <w:rFonts w:hint="eastAsia"/>
            <w:lang w:eastAsia="zh-CN"/>
          </w:rPr>
          <w:t>附录</w:t>
        </w:r>
      </w:ins>
      <w:ins w:id="511" w:author="Terry" w:date="2021-01-29T11:01:37Z">
        <w:r>
          <w:rPr>
            <w:rFonts w:hint="eastAsia"/>
            <w:lang w:val="en-US" w:eastAsia="zh-CN"/>
          </w:rPr>
          <w:t>B</w:t>
        </w:r>
      </w:ins>
      <w:ins w:id="512" w:author="Terry" w:date="2021-01-29T11:01:37Z">
        <w:r>
          <w:rPr>
            <w:rFonts w:hint="eastAsia"/>
            <w:lang w:eastAsia="zh-CN"/>
          </w:rPr>
          <w:t>. 功能测试报告</w:t>
        </w:r>
      </w:ins>
      <w:ins w:id="513" w:author="Terry" w:date="2021-01-29T11:01:37Z">
        <w:r>
          <w:rPr/>
          <w:tab/>
        </w:r>
      </w:ins>
      <w:ins w:id="514" w:author="Terry" w:date="2021-01-29T11:01:37Z">
        <w:r>
          <w:rPr/>
          <w:fldChar w:fldCharType="begin"/>
        </w:r>
      </w:ins>
      <w:ins w:id="515" w:author="Terry" w:date="2021-01-29T11:01:37Z">
        <w:r>
          <w:rPr/>
          <w:instrText xml:space="preserve"> PAGEREF _Toc5598 </w:instrText>
        </w:r>
      </w:ins>
      <w:ins w:id="516" w:author="Terry" w:date="2021-01-29T11:01:37Z">
        <w:r>
          <w:rPr/>
          <w:fldChar w:fldCharType="separate"/>
        </w:r>
      </w:ins>
      <w:ins w:id="517" w:author="Terry" w:date="2021-01-29T11:01:37Z">
        <w:r>
          <w:rPr/>
          <w:t>8</w:t>
        </w:r>
      </w:ins>
      <w:ins w:id="518" w:author="Terry" w:date="2021-01-29T11:01:37Z">
        <w:r>
          <w:rPr/>
          <w:fldChar w:fldCharType="end"/>
        </w:r>
      </w:ins>
      <w:ins w:id="519" w:author="Terry" w:date="2021-01-29T11:01:37Z">
        <w:r>
          <w:rPr>
            <w:bCs/>
            <w:caps/>
            <w:kern w:val="0"/>
            <w:szCs w:val="24"/>
          </w:rPr>
          <w:fldChar w:fldCharType="end"/>
        </w:r>
      </w:ins>
    </w:p>
    <w:p>
      <w:pPr>
        <w:pStyle w:val="19"/>
        <w:rPr>
          <w:bCs/>
          <w:caps/>
          <w:kern w:val="0"/>
          <w:sz w:val="22"/>
          <w:szCs w:val="24"/>
        </w:rPr>
      </w:pPr>
      <w:r>
        <w:rPr>
          <w:bCs/>
          <w:caps/>
          <w:kern w:val="0"/>
          <w:szCs w:val="24"/>
        </w:rPr>
        <w:fldChar w:fldCharType="end"/>
      </w:r>
    </w:p>
    <w:p>
      <w:pPr>
        <w:pStyle w:val="2"/>
        <w:rPr>
          <w:rFonts w:hint="eastAsia"/>
        </w:rPr>
      </w:pPr>
      <w:r>
        <w:br w:type="page"/>
      </w:r>
      <w:bookmarkStart w:id="0" w:name="_Toc31622"/>
      <w:bookmarkStart w:id="1" w:name="_Toc10885"/>
      <w:r>
        <w:rPr>
          <w:rFonts w:hint="eastAsia"/>
          <w:lang w:eastAsia="zh-CN"/>
        </w:rPr>
        <w:t>需求分析</w:t>
      </w:r>
      <w:bookmarkEnd w:id="0"/>
      <w:bookmarkEnd w:id="1"/>
    </w:p>
    <w:p>
      <w:pPr>
        <w:pStyle w:val="3"/>
        <w:rPr>
          <w:rFonts w:hint="eastAsia"/>
          <w:i w:val="0"/>
          <w:sz w:val="28"/>
          <w:szCs w:val="28"/>
          <w:lang w:eastAsia="zh-CN"/>
        </w:rPr>
      </w:pPr>
      <w:bookmarkStart w:id="2" w:name="_Toc32549"/>
      <w:bookmarkStart w:id="3" w:name="_Toc26048"/>
      <w:r>
        <w:rPr>
          <w:rFonts w:hint="eastAsia"/>
          <w:i w:val="0"/>
          <w:sz w:val="28"/>
          <w:szCs w:val="28"/>
          <w:lang w:eastAsia="zh-CN"/>
        </w:rPr>
        <w:t>背景信息</w:t>
      </w:r>
      <w:bookmarkEnd w:id="2"/>
      <w:bookmarkEnd w:id="3"/>
    </w:p>
    <w:p>
      <w:pPr>
        <w:pStyle w:val="1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【行家端、后端】前端发放代金券时，段时间（10秒）内后台没有返回成功数据，会提示发放失败，需对接口进行优化。</w:t>
      </w:r>
    </w:p>
    <w:p>
      <w:pPr>
        <w:pStyle w:val="11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现有代金券批量发放接口返回较慢，超时后无数据返回，发放过程中遇到错误就会终止后续用户发放，用户体验较差。</w:t>
      </w:r>
    </w:p>
    <w:p>
      <w:pPr>
        <w:pStyle w:val="3"/>
        <w:rPr>
          <w:rFonts w:hint="eastAsia"/>
          <w:i w:val="0"/>
          <w:sz w:val="28"/>
          <w:szCs w:val="28"/>
          <w:lang w:eastAsia="zh-CN"/>
        </w:rPr>
      </w:pPr>
      <w:bookmarkStart w:id="4" w:name="_Toc23958"/>
      <w:bookmarkStart w:id="5" w:name="_Toc21416"/>
      <w:r>
        <w:rPr>
          <w:rFonts w:hint="eastAsia"/>
          <w:i w:val="0"/>
          <w:sz w:val="28"/>
          <w:szCs w:val="28"/>
          <w:lang w:eastAsia="zh-CN"/>
        </w:rPr>
        <w:t>原始需求</w:t>
      </w:r>
      <w:bookmarkEnd w:id="4"/>
      <w:bookmarkEnd w:id="5"/>
    </w:p>
    <w:p>
      <w:pPr>
        <w:pStyle w:val="1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【ID1014241】</w:t>
      </w:r>
      <w:r>
        <w:rPr>
          <w:rFonts w:hint="eastAsia"/>
          <w:lang w:eastAsia="zh-CN"/>
        </w:rPr>
        <w:t>【行家端、后端】前端发放代金券时，段时间（10秒）内后台没有返回成功数据，会提示发放失败，需对接口进行优化。</w:t>
      </w:r>
    </w:p>
    <w:p>
      <w:pPr>
        <w:pStyle w:val="11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需求地址：</w:t>
      </w:r>
    </w:p>
    <w:p>
      <w:pPr>
        <w:pStyle w:val="1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"https://www.tapd.cn/53440148/prong/stories/view/1153440148001014241?url_cache_key=eb976a2d416699f23f2239f98bf68047&amp;action_entry_type=story_tree_list" </w:instrText>
      </w:r>
      <w:r>
        <w:rPr>
          <w:rFonts w:hint="eastAsia"/>
          <w:lang w:eastAsia="zh-CN"/>
        </w:rPr>
        <w:fldChar w:fldCharType="separate"/>
      </w:r>
      <w:r>
        <w:rPr>
          <w:rStyle w:val="24"/>
          <w:rFonts w:hint="eastAsia"/>
          <w:lang w:eastAsia="zh-CN"/>
        </w:rPr>
        <w:t>https://www.tapd.cn/53440148/prong/stories/view/1153440148001014241?url_cache_key=eb976a2d416699f23f2239f98bf68047&amp;action_entry_type=story_tree_list</w:t>
      </w:r>
      <w:r>
        <w:rPr>
          <w:rFonts w:hint="eastAsia"/>
          <w:lang w:eastAsia="zh-CN"/>
        </w:rPr>
        <w:fldChar w:fldCharType="end"/>
      </w:r>
    </w:p>
    <w:p>
      <w:pPr>
        <w:pStyle w:val="11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用户批量发放代金券后可查看发放进度以及发放失败信息，遇到错误记录错误信息跳过不影响后续用户发放。</w:t>
      </w:r>
    </w:p>
    <w:p>
      <w:pPr>
        <w:pStyle w:val="11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rPr>
          <w:rFonts w:hint="eastAsia"/>
          <w:i w:val="0"/>
          <w:sz w:val="28"/>
          <w:szCs w:val="28"/>
          <w:lang w:eastAsia="zh-CN"/>
        </w:rPr>
      </w:pPr>
      <w:bookmarkStart w:id="6" w:name="_Toc11273"/>
      <w:bookmarkStart w:id="7" w:name="_Toc32280"/>
      <w:bookmarkStart w:id="8" w:name="_Toc201653344"/>
      <w:bookmarkStart w:id="9" w:name="_Toc202626090"/>
      <w:r>
        <w:rPr>
          <w:rFonts w:hint="eastAsia"/>
          <w:i w:val="0"/>
          <w:sz w:val="28"/>
          <w:szCs w:val="28"/>
          <w:lang w:eastAsia="zh-CN"/>
        </w:rPr>
        <w:t>需求分析</w:t>
      </w:r>
      <w:bookmarkEnd w:id="6"/>
      <w:bookmarkEnd w:id="7"/>
    </w:p>
    <w:p>
      <w:pPr>
        <w:pStyle w:val="11"/>
        <w:numPr>
          <w:ilvl w:val="0"/>
          <w:numId w:val="0"/>
        </w:numPr>
        <w:rPr>
          <w:ins w:id="520" w:author="Terry" w:date="2021-01-29T11:03:38Z"/>
          <w:rFonts w:hint="eastAsia"/>
          <w:lang w:val="en-US" w:eastAsia="zh-CN"/>
        </w:rPr>
      </w:pPr>
      <w:ins w:id="521" w:author="Terry" w:date="2021-01-29T11:02:04Z">
        <w:r>
          <w:rPr>
            <w:rFonts w:hint="eastAsia"/>
            <w:lang w:val="en-US" w:eastAsia="zh-CN"/>
          </w:rPr>
          <w:t>对于</w:t>
        </w:r>
      </w:ins>
      <w:ins w:id="522" w:author="Terry" w:date="2021-01-29T11:02:08Z">
        <w:r>
          <w:rPr>
            <w:rFonts w:hint="eastAsia"/>
            <w:lang w:val="en-US" w:eastAsia="zh-CN"/>
          </w:rPr>
          <w:t>有大量</w:t>
        </w:r>
      </w:ins>
      <w:ins w:id="523" w:author="Terry" w:date="2021-01-29T11:02:10Z">
        <w:r>
          <w:rPr>
            <w:rFonts w:hint="eastAsia"/>
            <w:lang w:val="en-US" w:eastAsia="zh-CN"/>
          </w:rPr>
          <w:t>数据</w:t>
        </w:r>
      </w:ins>
      <w:ins w:id="524" w:author="Terry" w:date="2021-01-29T11:02:15Z">
        <w:r>
          <w:rPr>
            <w:rFonts w:hint="eastAsia"/>
            <w:lang w:val="en-US" w:eastAsia="zh-CN"/>
          </w:rPr>
          <w:t>代金券</w:t>
        </w:r>
      </w:ins>
      <w:ins w:id="525" w:author="Terry" w:date="2021-01-29T11:02:16Z">
        <w:r>
          <w:rPr>
            <w:rFonts w:hint="eastAsia"/>
            <w:lang w:val="en-US" w:eastAsia="zh-CN"/>
          </w:rPr>
          <w:t>需要</w:t>
        </w:r>
      </w:ins>
      <w:ins w:id="526" w:author="Terry" w:date="2021-01-29T11:02:20Z">
        <w:r>
          <w:rPr>
            <w:rFonts w:hint="eastAsia"/>
            <w:lang w:val="en-US" w:eastAsia="zh-CN"/>
          </w:rPr>
          <w:t>发放时，</w:t>
        </w:r>
      </w:ins>
      <w:ins w:id="527" w:author="Terry" w:date="2021-01-29T11:02:23Z">
        <w:r>
          <w:rPr>
            <w:rFonts w:hint="eastAsia"/>
            <w:lang w:val="en-US" w:eastAsia="zh-CN"/>
          </w:rPr>
          <w:t>原来</w:t>
        </w:r>
      </w:ins>
      <w:ins w:id="528" w:author="Terry" w:date="2021-01-29T11:02:24Z">
        <w:r>
          <w:rPr>
            <w:rFonts w:hint="eastAsia"/>
            <w:lang w:val="en-US" w:eastAsia="zh-CN"/>
          </w:rPr>
          <w:t>采用</w:t>
        </w:r>
      </w:ins>
      <w:ins w:id="529" w:author="Terry" w:date="2021-01-29T11:02:25Z">
        <w:r>
          <w:rPr>
            <w:rFonts w:hint="eastAsia"/>
            <w:lang w:val="en-US" w:eastAsia="zh-CN"/>
          </w:rPr>
          <w:t>同步的</w:t>
        </w:r>
      </w:ins>
      <w:ins w:id="530" w:author="Terry" w:date="2021-01-29T11:02:26Z">
        <w:r>
          <w:rPr>
            <w:rFonts w:hint="eastAsia"/>
            <w:lang w:val="en-US" w:eastAsia="zh-CN"/>
          </w:rPr>
          <w:t>方法</w:t>
        </w:r>
      </w:ins>
      <w:ins w:id="531" w:author="Terry" w:date="2021-01-29T11:02:39Z">
        <w:r>
          <w:rPr>
            <w:rFonts w:hint="eastAsia"/>
            <w:lang w:val="en-US" w:eastAsia="zh-CN"/>
          </w:rPr>
          <w:t>，</w:t>
        </w:r>
      </w:ins>
      <w:ins w:id="532" w:author="Terry" w:date="2021-01-29T11:02:40Z">
        <w:r>
          <w:rPr>
            <w:rFonts w:hint="eastAsia"/>
            <w:lang w:val="en-US" w:eastAsia="zh-CN"/>
          </w:rPr>
          <w:t>当</w:t>
        </w:r>
      </w:ins>
      <w:ins w:id="533" w:author="Terry" w:date="2021-01-29T11:02:41Z">
        <w:r>
          <w:rPr>
            <w:rFonts w:hint="eastAsia"/>
            <w:lang w:val="en-US" w:eastAsia="zh-CN"/>
          </w:rPr>
          <w:t>后端</w:t>
        </w:r>
      </w:ins>
      <w:ins w:id="534" w:author="Terry" w:date="2021-01-29T11:02:42Z">
        <w:r>
          <w:rPr>
            <w:rFonts w:hint="eastAsia"/>
            <w:lang w:val="en-US" w:eastAsia="zh-CN"/>
          </w:rPr>
          <w:t>收到</w:t>
        </w:r>
      </w:ins>
      <w:ins w:id="535" w:author="Terry" w:date="2021-01-29T11:02:47Z">
        <w:r>
          <w:rPr>
            <w:rFonts w:hint="eastAsia"/>
            <w:lang w:val="en-US" w:eastAsia="zh-CN"/>
          </w:rPr>
          <w:t>发放代金券</w:t>
        </w:r>
      </w:ins>
      <w:ins w:id="536" w:author="Terry" w:date="2021-01-29T11:02:48Z">
        <w:r>
          <w:rPr>
            <w:rFonts w:hint="eastAsia"/>
            <w:lang w:val="en-US" w:eastAsia="zh-CN"/>
          </w:rPr>
          <w:t>的</w:t>
        </w:r>
      </w:ins>
      <w:ins w:id="537" w:author="Terry" w:date="2021-01-29T11:02:50Z">
        <w:r>
          <w:rPr>
            <w:rFonts w:hint="eastAsia"/>
            <w:lang w:val="en-US" w:eastAsia="zh-CN"/>
          </w:rPr>
          <w:t>请求</w:t>
        </w:r>
      </w:ins>
      <w:ins w:id="538" w:author="Terry" w:date="2021-01-29T11:02:51Z">
        <w:r>
          <w:rPr>
            <w:rFonts w:hint="eastAsia"/>
            <w:lang w:val="en-US" w:eastAsia="zh-CN"/>
          </w:rPr>
          <w:t>后，</w:t>
        </w:r>
      </w:ins>
      <w:ins w:id="539" w:author="Terry" w:date="2021-01-29T11:02:52Z">
        <w:r>
          <w:rPr>
            <w:rFonts w:hint="eastAsia"/>
            <w:lang w:val="en-US" w:eastAsia="zh-CN"/>
          </w:rPr>
          <w:t>需要</w:t>
        </w:r>
      </w:ins>
      <w:ins w:id="540" w:author="Terry" w:date="2021-01-29T11:02:54Z">
        <w:r>
          <w:rPr>
            <w:rFonts w:hint="eastAsia"/>
            <w:lang w:val="en-US" w:eastAsia="zh-CN"/>
          </w:rPr>
          <w:t>一条条</w:t>
        </w:r>
      </w:ins>
      <w:ins w:id="541" w:author="Terry" w:date="2021-01-29T11:02:55Z">
        <w:r>
          <w:rPr>
            <w:rFonts w:hint="eastAsia"/>
            <w:lang w:val="en-US" w:eastAsia="zh-CN"/>
          </w:rPr>
          <w:t>数据</w:t>
        </w:r>
      </w:ins>
      <w:ins w:id="542" w:author="Terry" w:date="2021-01-29T11:02:57Z">
        <w:r>
          <w:rPr>
            <w:rFonts w:hint="eastAsia"/>
            <w:lang w:val="en-US" w:eastAsia="zh-CN"/>
          </w:rPr>
          <w:t>去</w:t>
        </w:r>
      </w:ins>
      <w:ins w:id="543" w:author="Terry" w:date="2021-01-29T11:02:58Z">
        <w:r>
          <w:rPr>
            <w:rFonts w:hint="eastAsia"/>
            <w:lang w:val="en-US" w:eastAsia="zh-CN"/>
          </w:rPr>
          <w:t>处理，</w:t>
        </w:r>
      </w:ins>
      <w:ins w:id="544" w:author="Terry" w:date="2021-01-29T11:03:00Z">
        <w:r>
          <w:rPr>
            <w:rFonts w:hint="eastAsia"/>
            <w:lang w:val="en-US" w:eastAsia="zh-CN"/>
          </w:rPr>
          <w:t>如果</w:t>
        </w:r>
      </w:ins>
      <w:ins w:id="545" w:author="Terry" w:date="2021-01-29T11:03:02Z">
        <w:r>
          <w:rPr>
            <w:rFonts w:hint="eastAsia"/>
            <w:lang w:val="en-US" w:eastAsia="zh-CN"/>
          </w:rPr>
          <w:t>数据量</w:t>
        </w:r>
      </w:ins>
      <w:ins w:id="546" w:author="Terry" w:date="2021-01-29T11:03:03Z">
        <w:r>
          <w:rPr>
            <w:rFonts w:hint="eastAsia"/>
            <w:lang w:val="en-US" w:eastAsia="zh-CN"/>
          </w:rPr>
          <w:t>太大，</w:t>
        </w:r>
      </w:ins>
      <w:ins w:id="547" w:author="Terry" w:date="2021-01-29T11:03:05Z">
        <w:r>
          <w:rPr>
            <w:rFonts w:hint="eastAsia"/>
            <w:lang w:val="en-US" w:eastAsia="zh-CN"/>
          </w:rPr>
          <w:t>很有可能</w:t>
        </w:r>
      </w:ins>
      <w:ins w:id="548" w:author="Terry" w:date="2021-01-29T11:03:06Z">
        <w:r>
          <w:rPr>
            <w:rFonts w:hint="eastAsia"/>
            <w:lang w:val="en-US" w:eastAsia="zh-CN"/>
          </w:rPr>
          <w:t>会</w:t>
        </w:r>
      </w:ins>
      <w:ins w:id="549" w:author="Terry" w:date="2021-01-29T11:03:08Z">
        <w:r>
          <w:rPr>
            <w:rFonts w:hint="eastAsia"/>
            <w:lang w:val="en-US" w:eastAsia="zh-CN"/>
          </w:rPr>
          <w:t>超过</w:t>
        </w:r>
      </w:ins>
      <w:ins w:id="550" w:author="Terry" w:date="2021-01-29T11:03:19Z">
        <w:r>
          <w:rPr>
            <w:rFonts w:hint="eastAsia"/>
            <w:lang w:val="en-US" w:eastAsia="zh-CN"/>
          </w:rPr>
          <w:t>10</w:t>
        </w:r>
      </w:ins>
      <w:ins w:id="551" w:author="Terry" w:date="2021-01-29T11:03:22Z">
        <w:r>
          <w:rPr>
            <w:rFonts w:hint="eastAsia"/>
            <w:lang w:val="en-US" w:eastAsia="zh-CN"/>
          </w:rPr>
          <w:t>s</w:t>
        </w:r>
      </w:ins>
      <w:del w:id="552" w:author="Terry" w:date="2021-01-29T11:01:53Z">
        <w:r>
          <w:rPr>
            <w:rFonts w:hint="eastAsia"/>
            <w:lang w:eastAsia="zh-CN"/>
          </w:rPr>
          <w:delText>如果需求复杂，简要描述需求。如果需求简单，该部分可以不要</w:delText>
        </w:r>
      </w:del>
      <w:r>
        <w:rPr>
          <w:rFonts w:hint="eastAsia"/>
          <w:lang w:eastAsia="zh-CN"/>
        </w:rPr>
        <w:t>。</w:t>
      </w:r>
      <w:ins w:id="553" w:author="Terry" w:date="2021-01-29T11:03:27Z">
        <w:r>
          <w:rPr>
            <w:rFonts w:hint="eastAsia"/>
            <w:lang w:val="en-US" w:eastAsia="zh-CN"/>
          </w:rPr>
          <w:t>这个时候</w:t>
        </w:r>
      </w:ins>
      <w:ins w:id="554" w:author="Terry" w:date="2021-01-29T11:03:32Z">
        <w:r>
          <w:rPr>
            <w:rFonts w:hint="eastAsia"/>
            <w:lang w:val="en-US" w:eastAsia="zh-CN"/>
          </w:rPr>
          <w:t>hangjia</w:t>
        </w:r>
      </w:ins>
      <w:ins w:id="555" w:author="Terry" w:date="2021-01-29T11:03:33Z">
        <w:r>
          <w:rPr>
            <w:rFonts w:hint="eastAsia"/>
            <w:lang w:val="en-US" w:eastAsia="zh-CN"/>
          </w:rPr>
          <w:t>是</w:t>
        </w:r>
      </w:ins>
      <w:ins w:id="556" w:author="Terry" w:date="2021-01-29T11:03:34Z">
        <w:r>
          <w:rPr>
            <w:rFonts w:hint="eastAsia"/>
            <w:lang w:val="en-US" w:eastAsia="zh-CN"/>
          </w:rPr>
          <w:t>收不到</w:t>
        </w:r>
      </w:ins>
      <w:ins w:id="557" w:author="Terry" w:date="2021-01-29T11:03:37Z">
        <w:r>
          <w:rPr>
            <w:rFonts w:hint="eastAsia"/>
            <w:lang w:val="en-US" w:eastAsia="zh-CN"/>
          </w:rPr>
          <w:t>反馈的。</w:t>
        </w:r>
      </w:ins>
    </w:p>
    <w:p>
      <w:pPr>
        <w:pStyle w:val="11"/>
        <w:numPr>
          <w:ilvl w:val="0"/>
          <w:numId w:val="0"/>
        </w:numPr>
        <w:rPr>
          <w:ins w:id="558" w:author="Terry" w:date="2021-01-29T11:03:41Z"/>
          <w:rFonts w:hint="eastAsia"/>
          <w:lang w:val="en-US" w:eastAsia="zh-CN"/>
        </w:rPr>
      </w:pPr>
    </w:p>
    <w:p>
      <w:pPr>
        <w:pStyle w:val="11"/>
        <w:numPr>
          <w:ilvl w:val="0"/>
          <w:numId w:val="0"/>
        </w:numPr>
        <w:rPr>
          <w:rFonts w:hint="default"/>
          <w:lang w:val="en-US" w:eastAsia="zh-CN"/>
        </w:rPr>
      </w:pPr>
      <w:ins w:id="559" w:author="Terry" w:date="2021-01-29T11:03:42Z">
        <w:r>
          <w:rPr>
            <w:rFonts w:hint="eastAsia"/>
            <w:lang w:val="en-US" w:eastAsia="zh-CN"/>
          </w:rPr>
          <w:t>如果</w:t>
        </w:r>
      </w:ins>
      <w:ins w:id="560" w:author="Terry" w:date="2021-01-29T11:04:23Z">
        <w:r>
          <w:rPr>
            <w:rFonts w:hint="eastAsia"/>
            <w:lang w:val="en-US" w:eastAsia="zh-CN"/>
          </w:rPr>
          <w:t>采用</w:t>
        </w:r>
      </w:ins>
      <w:ins w:id="561" w:author="Terry" w:date="2021-01-29T11:04:25Z">
        <w:r>
          <w:rPr>
            <w:rFonts w:hint="eastAsia"/>
            <w:lang w:val="en-US" w:eastAsia="zh-CN"/>
          </w:rPr>
          <w:t>异步</w:t>
        </w:r>
      </w:ins>
      <w:ins w:id="562" w:author="Terry" w:date="2021-01-29T11:04:29Z">
        <w:r>
          <w:rPr>
            <w:rFonts w:hint="eastAsia"/>
            <w:lang w:val="en-US" w:eastAsia="zh-CN"/>
          </w:rPr>
          <w:t>方式去做，</w:t>
        </w:r>
      </w:ins>
      <w:ins w:id="563" w:author="Terry" w:date="2021-01-29T11:04:49Z">
        <w:r>
          <w:rPr>
            <w:rFonts w:hint="eastAsia"/>
            <w:lang w:val="en-US" w:eastAsia="zh-CN"/>
          </w:rPr>
          <w:t>这个</w:t>
        </w:r>
      </w:ins>
      <w:ins w:id="564" w:author="Terry" w:date="2021-01-29T11:04:50Z">
        <w:r>
          <w:rPr>
            <w:rFonts w:hint="eastAsia"/>
            <w:lang w:val="en-US" w:eastAsia="zh-CN"/>
          </w:rPr>
          <w:t>问题</w:t>
        </w:r>
      </w:ins>
      <w:ins w:id="565" w:author="Terry" w:date="2021-01-29T11:04:52Z">
        <w:r>
          <w:rPr>
            <w:rFonts w:hint="eastAsia"/>
            <w:lang w:val="en-US" w:eastAsia="zh-CN"/>
          </w:rPr>
          <w:t>可以解决。</w:t>
        </w:r>
      </w:ins>
      <w:ins w:id="566" w:author="Terry" w:date="2021-01-29T11:05:01Z">
        <w:r>
          <w:rPr>
            <w:rFonts w:hint="eastAsia"/>
            <w:lang w:val="en-US" w:eastAsia="zh-CN"/>
          </w:rPr>
          <w:t>当</w:t>
        </w:r>
      </w:ins>
      <w:ins w:id="567" w:author="Terry" w:date="2021-01-29T11:05:02Z">
        <w:r>
          <w:rPr>
            <w:rFonts w:hint="eastAsia"/>
            <w:lang w:val="en-US" w:eastAsia="zh-CN"/>
          </w:rPr>
          <w:t>后端</w:t>
        </w:r>
      </w:ins>
      <w:ins w:id="568" w:author="Terry" w:date="2021-01-29T11:05:05Z">
        <w:r>
          <w:rPr>
            <w:rFonts w:hint="eastAsia"/>
            <w:lang w:val="en-US" w:eastAsia="zh-CN"/>
          </w:rPr>
          <w:t>收到</w:t>
        </w:r>
      </w:ins>
      <w:ins w:id="569" w:author="Terry" w:date="2021-01-29T11:05:09Z">
        <w:r>
          <w:rPr>
            <w:rFonts w:hint="eastAsia"/>
            <w:lang w:val="en-US" w:eastAsia="zh-CN"/>
          </w:rPr>
          <w:t>请求后，</w:t>
        </w:r>
      </w:ins>
      <w:ins w:id="570" w:author="Terry" w:date="2021-01-29T11:05:12Z">
        <w:r>
          <w:rPr>
            <w:rFonts w:hint="eastAsia"/>
            <w:lang w:val="en-US" w:eastAsia="zh-CN"/>
          </w:rPr>
          <w:t>告诉</w:t>
        </w:r>
      </w:ins>
      <w:ins w:id="571" w:author="Terry" w:date="2021-01-29T11:05:13Z">
        <w:r>
          <w:rPr>
            <w:rFonts w:hint="eastAsia"/>
            <w:lang w:val="en-US" w:eastAsia="zh-CN"/>
          </w:rPr>
          <w:t>行家</w:t>
        </w:r>
      </w:ins>
      <w:ins w:id="572" w:author="Terry" w:date="2021-01-29T11:05:19Z">
        <w:r>
          <w:rPr>
            <w:rFonts w:hint="eastAsia"/>
            <w:lang w:val="en-US" w:eastAsia="zh-CN"/>
          </w:rPr>
          <w:t>该</w:t>
        </w:r>
      </w:ins>
      <w:ins w:id="573" w:author="Terry" w:date="2021-01-29T11:05:21Z">
        <w:r>
          <w:rPr>
            <w:rFonts w:hint="eastAsia"/>
            <w:lang w:val="en-US" w:eastAsia="zh-CN"/>
          </w:rPr>
          <w:t>请求</w:t>
        </w:r>
      </w:ins>
      <w:ins w:id="574" w:author="Terry" w:date="2021-01-29T11:05:22Z">
        <w:r>
          <w:rPr>
            <w:rFonts w:hint="eastAsia"/>
            <w:lang w:val="en-US" w:eastAsia="zh-CN"/>
          </w:rPr>
          <w:t>正在</w:t>
        </w:r>
      </w:ins>
      <w:ins w:id="575" w:author="Terry" w:date="2021-01-29T11:05:23Z">
        <w:r>
          <w:rPr>
            <w:rFonts w:hint="eastAsia"/>
            <w:lang w:val="en-US" w:eastAsia="zh-CN"/>
          </w:rPr>
          <w:t>处理</w:t>
        </w:r>
      </w:ins>
      <w:ins w:id="576" w:author="Terry" w:date="2021-01-29T11:05:24Z">
        <w:r>
          <w:rPr>
            <w:rFonts w:hint="eastAsia"/>
            <w:lang w:val="en-US" w:eastAsia="zh-CN"/>
          </w:rPr>
          <w:t>，</w:t>
        </w:r>
      </w:ins>
      <w:ins w:id="577" w:author="Terry" w:date="2021-01-29T11:05:32Z">
        <w:r>
          <w:rPr>
            <w:rFonts w:hint="eastAsia"/>
            <w:lang w:val="en-US" w:eastAsia="zh-CN"/>
          </w:rPr>
          <w:t>同时</w:t>
        </w:r>
      </w:ins>
      <w:ins w:id="578" w:author="Terry" w:date="2021-01-29T11:05:33Z">
        <w:r>
          <w:rPr>
            <w:rFonts w:hint="eastAsia"/>
            <w:lang w:val="en-US" w:eastAsia="zh-CN"/>
          </w:rPr>
          <w:t>行家</w:t>
        </w:r>
      </w:ins>
      <w:ins w:id="579" w:author="Terry" w:date="2021-01-29T11:05:34Z">
        <w:r>
          <w:rPr>
            <w:rFonts w:hint="eastAsia"/>
            <w:lang w:val="en-US" w:eastAsia="zh-CN"/>
          </w:rPr>
          <w:t>可以</w:t>
        </w:r>
      </w:ins>
      <w:ins w:id="580" w:author="Terry" w:date="2021-01-29T11:05:44Z">
        <w:r>
          <w:rPr>
            <w:rFonts w:hint="eastAsia"/>
            <w:lang w:val="en-US" w:eastAsia="zh-CN"/>
          </w:rPr>
          <w:t>去</w:t>
        </w:r>
      </w:ins>
      <w:ins w:id="581" w:author="Terry" w:date="2021-01-29T11:05:45Z">
        <w:r>
          <w:rPr>
            <w:rFonts w:hint="eastAsia"/>
            <w:lang w:val="en-US" w:eastAsia="zh-CN"/>
          </w:rPr>
          <w:t>查询</w:t>
        </w:r>
      </w:ins>
      <w:ins w:id="582" w:author="Terry" w:date="2021-01-29T11:05:54Z">
        <w:r>
          <w:rPr>
            <w:rFonts w:hint="eastAsia"/>
            <w:lang w:val="en-US" w:eastAsia="zh-CN"/>
          </w:rPr>
          <w:t>后台</w:t>
        </w:r>
      </w:ins>
      <w:ins w:id="583" w:author="Terry" w:date="2021-01-29T11:05:46Z">
        <w:r>
          <w:rPr>
            <w:rFonts w:hint="eastAsia"/>
            <w:lang w:val="en-US" w:eastAsia="zh-CN"/>
          </w:rPr>
          <w:t>处理</w:t>
        </w:r>
      </w:ins>
      <w:ins w:id="584" w:author="Terry" w:date="2021-01-29T11:05:57Z">
        <w:r>
          <w:rPr>
            <w:rFonts w:hint="eastAsia"/>
            <w:lang w:val="en-US" w:eastAsia="zh-CN"/>
          </w:rPr>
          <w:t>该请求</w:t>
        </w:r>
      </w:ins>
      <w:ins w:id="585" w:author="Terry" w:date="2021-01-29T11:05:47Z">
        <w:r>
          <w:rPr>
            <w:rFonts w:hint="eastAsia"/>
            <w:lang w:val="en-US" w:eastAsia="zh-CN"/>
          </w:rPr>
          <w:t>的</w:t>
        </w:r>
      </w:ins>
      <w:ins w:id="586" w:author="Terry" w:date="2021-01-29T11:05:48Z">
        <w:r>
          <w:rPr>
            <w:rFonts w:hint="eastAsia"/>
            <w:lang w:val="en-US" w:eastAsia="zh-CN"/>
          </w:rPr>
          <w:t>状态。</w:t>
        </w:r>
      </w:ins>
    </w:p>
    <w:p>
      <w:pPr>
        <w:pStyle w:val="2"/>
        <w:rPr>
          <w:lang w:eastAsia="zh-CN"/>
        </w:rPr>
      </w:pPr>
      <w:bookmarkStart w:id="10" w:name="_Toc21068"/>
      <w:bookmarkStart w:id="11" w:name="_Toc27007"/>
      <w:r>
        <w:rPr>
          <w:rFonts w:hint="eastAsia"/>
          <w:lang w:eastAsia="zh-CN"/>
        </w:rPr>
        <w:t>解决方案</w:t>
      </w:r>
      <w:bookmarkEnd w:id="10"/>
      <w:bookmarkEnd w:id="11"/>
    </w:p>
    <w:p>
      <w:pPr>
        <w:numPr>
          <w:ilvl w:val="0"/>
          <w:numId w:val="0"/>
        </w:numPr>
        <w:ind w:leftChars="0" w:firstLine="420" w:firstLineChars="0"/>
        <w:jc w:val="both"/>
        <w:rPr>
          <w:ins w:id="587" w:author="Terry" w:date="2021-01-29T11:06:18Z"/>
          <w:rFonts w:hint="eastAsia"/>
          <w:b w:val="0"/>
          <w:bCs w:val="0"/>
          <w:sz w:val="24"/>
          <w:szCs w:val="24"/>
          <w:lang w:val="en-US" w:eastAsia="zh-CN"/>
        </w:rPr>
      </w:pPr>
      <w:del w:id="588" w:author="Terry" w:date="2021-01-29T11:06:08Z">
        <w:r>
          <w:rPr>
            <w:rFonts w:hint="eastAsia"/>
            <w:lang w:eastAsia="zh-CN"/>
          </w:rPr>
          <w:delText>解决方案</w:delText>
        </w:r>
      </w:del>
      <w:del w:id="589" w:author="Terry" w:date="2021-01-29T11:06:08Z">
        <w:r>
          <w:rPr/>
          <w:delText>:</w:delText>
        </w:r>
      </w:del>
      <w:del w:id="590" w:author="Terry" w:date="2021-01-29T11:06:08Z">
        <w:r>
          <w:rPr>
            <w:rFonts w:hint="eastAsia"/>
            <w:lang w:val="en-US" w:eastAsia="zh-CN"/>
          </w:rPr>
          <w:delText xml:space="preserve"> </w:delText>
        </w:r>
      </w:del>
      <w:r>
        <w:rPr>
          <w:rFonts w:hint="eastAsia"/>
          <w:lang w:val="en-US" w:eastAsia="zh-CN"/>
        </w:rPr>
        <w:t>行家用户点击批量发放代金券，直接返回提示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“代金券正在发放”。然后用户可在代金券发放记录中查询代金券发放进度。发放完成后可导出发放失败记录。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ns w:id="591" w:author="Terry" w:date="2021-01-29T11:08:34Z"/>
          <w:rFonts w:hint="eastAsia"/>
          <w:b w:val="0"/>
          <w:bCs w:val="0"/>
          <w:sz w:val="24"/>
          <w:szCs w:val="24"/>
          <w:lang w:val="en-US" w:eastAsia="zh-CN"/>
        </w:rPr>
      </w:pPr>
      <w:ins w:id="592" w:author="Terry" w:date="2021-01-29T11:06:49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我们</w:t>
        </w:r>
      </w:ins>
      <w:ins w:id="593" w:author="Terry" w:date="2021-01-29T11:06:5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可以</w:t>
        </w:r>
      </w:ins>
      <w:ins w:id="594" w:author="Terry" w:date="2021-01-29T11:06:5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把这个</w:t>
        </w:r>
      </w:ins>
      <w:ins w:id="595" w:author="Terry" w:date="2021-01-29T11:06:5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请求作为</w:t>
        </w:r>
      </w:ins>
      <w:ins w:id="596" w:author="Terry" w:date="2021-01-29T11:06:5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一个</w:t>
        </w:r>
      </w:ins>
      <w:ins w:id="597" w:author="Terry" w:date="2021-01-29T11:07:0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task</w:t>
        </w:r>
      </w:ins>
      <w:ins w:id="598" w:author="Terry" w:date="2021-01-29T11:07:0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，</w:t>
        </w:r>
      </w:ins>
      <w:ins w:id="599" w:author="Terry" w:date="2021-01-29T11:07:0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创建</w:t>
        </w:r>
      </w:ins>
      <w:ins w:id="600" w:author="Terry" w:date="2021-01-29T11:07:0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一个</w:t>
        </w:r>
      </w:ins>
      <w:ins w:id="601" w:author="Terry" w:date="2021-01-29T11:07:0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表</w:t>
        </w:r>
      </w:ins>
      <w:ins w:id="602" w:author="Terry" w:date="2021-01-29T11:07:07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来</w:t>
        </w:r>
      </w:ins>
      <w:ins w:id="603" w:author="Terry" w:date="2021-01-29T11:07:1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存储</w:t>
        </w:r>
      </w:ins>
      <w:ins w:id="604" w:author="Terry" w:date="2021-01-29T11:07:1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这些</w:t>
        </w:r>
      </w:ins>
      <w:ins w:id="605" w:author="Terry" w:date="2021-01-29T11:07:12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task。</w:t>
        </w:r>
      </w:ins>
      <w:ins w:id="606" w:author="Terry" w:date="2021-01-29T11:07:2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task</w:t>
        </w:r>
      </w:ins>
      <w:ins w:id="607" w:author="Terry" w:date="2021-01-29T11:07:22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的</w:t>
        </w:r>
      </w:ins>
      <w:ins w:id="608" w:author="Terry" w:date="2021-01-29T11:07:4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重要</w:t>
        </w:r>
      </w:ins>
      <w:ins w:id="609" w:author="Terry" w:date="2021-01-29T11:07:42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信息</w:t>
        </w:r>
      </w:ins>
      <w:ins w:id="610" w:author="Terry" w:date="2021-01-29T11:07:47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有</w:t>
        </w:r>
      </w:ins>
      <w:ins w:id="611" w:author="Terry" w:date="2021-01-29T11:07:48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状态，</w:t>
        </w:r>
      </w:ins>
      <w:ins w:id="612" w:author="Terry" w:date="2021-01-29T11:07:52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已经处理了</w:t>
        </w:r>
      </w:ins>
      <w:ins w:id="613" w:author="Terry" w:date="2021-01-29T11:07:5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多少条，</w:t>
        </w:r>
      </w:ins>
      <w:ins w:id="614" w:author="Terry" w:date="2021-01-29T11:07:5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总共</w:t>
        </w:r>
      </w:ins>
      <w:ins w:id="615" w:author="Terry" w:date="2021-01-29T11:07:57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多少条，</w:t>
        </w:r>
      </w:ins>
      <w:ins w:id="616" w:author="Terry" w:date="2021-01-29T11:08:02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错误</w:t>
        </w:r>
      </w:ins>
      <w:ins w:id="617" w:author="Terry" w:date="2021-01-29T11:08:0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多少条</w:t>
        </w:r>
      </w:ins>
      <w:ins w:id="618" w:author="Terry" w:date="2021-01-29T11:08:0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。</w:t>
        </w:r>
      </w:ins>
      <w:ins w:id="619" w:author="Terry" w:date="2021-01-29T11:08:07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这样</w:t>
        </w:r>
      </w:ins>
      <w:ins w:id="620" w:author="Terry" w:date="2021-01-29T11:08:09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行家</w:t>
        </w:r>
      </w:ins>
      <w:ins w:id="621" w:author="Terry" w:date="2021-01-29T11:08:1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可以</w:t>
        </w:r>
      </w:ins>
      <w:ins w:id="622" w:author="Terry" w:date="2021-01-29T11:08:2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要想知道</w:t>
        </w:r>
      </w:ins>
      <w:ins w:id="623" w:author="Terry" w:date="2021-01-29T11:08:27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当前</w:t>
        </w:r>
      </w:ins>
      <w:ins w:id="624" w:author="Terry" w:date="2021-01-29T11:08:28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状态</w:t>
        </w:r>
      </w:ins>
      <w:ins w:id="625" w:author="Terry" w:date="2021-01-29T11:08:29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，</w:t>
        </w:r>
      </w:ins>
      <w:ins w:id="626" w:author="Terry" w:date="2021-01-29T11:08:3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直接从</w:t>
        </w:r>
      </w:ins>
      <w:ins w:id="627" w:author="Terry" w:date="2021-01-29T11:08:3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该表</w:t>
        </w:r>
      </w:ins>
      <w:ins w:id="628" w:author="Terry" w:date="2021-01-29T11:08:3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查。</w:t>
        </w:r>
      </w:ins>
    </w:p>
    <w:p>
      <w:pPr>
        <w:numPr>
          <w:ilvl w:val="0"/>
          <w:numId w:val="0"/>
        </w:numPr>
        <w:ind w:leftChars="0" w:firstLine="420" w:firstLineChars="0"/>
        <w:jc w:val="both"/>
        <w:rPr>
          <w:ins w:id="629" w:author="Terry" w:date="2021-01-29T11:09:05Z"/>
          <w:rFonts w:hint="eastAsia"/>
          <w:b w:val="0"/>
          <w:bCs w:val="0"/>
          <w:sz w:val="24"/>
          <w:szCs w:val="24"/>
          <w:lang w:val="en-US" w:eastAsia="zh-CN"/>
        </w:rPr>
      </w:pPr>
      <w:ins w:id="630" w:author="Terry" w:date="2021-01-29T11:08:37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当</w:t>
        </w:r>
      </w:ins>
      <w:ins w:id="631" w:author="Terry" w:date="2021-01-29T11:08:42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后端</w:t>
        </w:r>
      </w:ins>
      <w:ins w:id="632" w:author="Terry" w:date="2021-01-29T11:08:4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收到</w:t>
        </w:r>
      </w:ins>
      <w:ins w:id="633" w:author="Terry" w:date="2021-01-29T11:08:4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请求</w:t>
        </w:r>
      </w:ins>
      <w:ins w:id="634" w:author="Terry" w:date="2021-01-29T11:08:4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后，</w:t>
        </w:r>
      </w:ins>
      <w:ins w:id="635" w:author="Terry" w:date="2021-01-29T11:08:5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一边处理，</w:t>
        </w:r>
      </w:ins>
      <w:ins w:id="636" w:author="Terry" w:date="2021-01-29T11:08:5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以便</w:t>
        </w:r>
      </w:ins>
      <w:ins w:id="637" w:author="Terry" w:date="2021-01-29T11:08:59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更新</w:t>
        </w:r>
      </w:ins>
      <w:ins w:id="638" w:author="Terry" w:date="2021-01-29T11:09:0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上面</w:t>
        </w:r>
      </w:ins>
      <w:ins w:id="639" w:author="Terry" w:date="2021-01-29T11:09:0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的</w:t>
        </w:r>
      </w:ins>
      <w:ins w:id="640" w:author="Terry" w:date="2021-01-29T11:09:0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task</w:t>
        </w:r>
      </w:ins>
      <w:ins w:id="641" w:author="Terry" w:date="2021-01-29T11:09:0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状态</w:t>
        </w:r>
      </w:ins>
      <w:ins w:id="642" w:author="Terry" w:date="2021-01-29T11:09:0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。</w:t>
        </w:r>
      </w:ins>
    </w:p>
    <w:p>
      <w:pPr>
        <w:numPr>
          <w:ilvl w:val="0"/>
          <w:numId w:val="0"/>
        </w:numPr>
        <w:ind w:leftChars="0" w:firstLine="420" w:firstLineChars="0"/>
        <w:jc w:val="both"/>
        <w:rPr>
          <w:ins w:id="643" w:author="Terry" w:date="2021-01-29T11:10:56Z"/>
          <w:rFonts w:hint="eastAsia"/>
          <w:b w:val="0"/>
          <w:bCs w:val="0"/>
          <w:sz w:val="24"/>
          <w:szCs w:val="24"/>
          <w:lang w:val="en-US" w:eastAsia="zh-CN"/>
        </w:rPr>
      </w:pPr>
      <w:ins w:id="644" w:author="Terry" w:date="2021-01-29T11:09:08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同时，</w:t>
        </w:r>
      </w:ins>
      <w:ins w:id="645" w:author="Terry" w:date="2021-01-29T11:09:09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我们</w:t>
        </w:r>
      </w:ins>
      <w:ins w:id="646" w:author="Terry" w:date="2021-01-29T11:09:1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要考虑到</w:t>
        </w:r>
      </w:ins>
      <w:ins w:id="647" w:author="Terry" w:date="2021-01-29T11:09:1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异常</w:t>
        </w:r>
      </w:ins>
      <w:ins w:id="648" w:author="Terry" w:date="2021-01-29T11:09:1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处理，</w:t>
        </w:r>
      </w:ins>
      <w:ins w:id="649" w:author="Terry" w:date="2021-01-29T11:09:1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如果</w:t>
        </w:r>
      </w:ins>
      <w:ins w:id="650" w:author="Terry" w:date="2021-01-29T11:09:18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一</w:t>
        </w:r>
      </w:ins>
      <w:ins w:id="651" w:author="Terry" w:date="2021-01-29T11:09:2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张表</w:t>
        </w:r>
      </w:ins>
      <w:ins w:id="652" w:author="Terry" w:date="2021-01-29T11:09:22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里</w:t>
        </w:r>
      </w:ins>
      <w:ins w:id="653" w:author="Terry" w:date="2021-01-29T11:09:2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有</w:t>
        </w:r>
      </w:ins>
      <w:ins w:id="654" w:author="Terry" w:date="2021-01-29T11:09:32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几十条，</w:t>
        </w:r>
      </w:ins>
      <w:ins w:id="655" w:author="Terry" w:date="2021-01-29T11:09:3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上百条</w:t>
        </w:r>
      </w:ins>
      <w:ins w:id="656" w:author="Terry" w:date="2021-01-29T11:09:3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记录</w:t>
        </w:r>
      </w:ins>
      <w:ins w:id="657" w:author="Terry" w:date="2021-01-29T11:09:39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发放不成功</w:t>
        </w:r>
      </w:ins>
      <w:ins w:id="658" w:author="Terry" w:date="2021-01-29T11:09:4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，</w:t>
        </w:r>
      </w:ins>
      <w:ins w:id="659" w:author="Terry" w:date="2021-01-29T11:09:4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我们</w:t>
        </w:r>
      </w:ins>
      <w:ins w:id="660" w:author="Terry" w:date="2021-01-29T11:09:4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需要</w:t>
        </w:r>
      </w:ins>
      <w:ins w:id="661" w:author="Terry" w:date="2021-01-29T11:09:48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有</w:t>
        </w:r>
      </w:ins>
      <w:ins w:id="662" w:author="Terry" w:date="2021-01-29T11:09:5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一张表</w:t>
        </w:r>
      </w:ins>
      <w:ins w:id="663" w:author="Terry" w:date="2021-01-29T11:09:5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专门</w:t>
        </w:r>
      </w:ins>
      <w:ins w:id="664" w:author="Terry" w:date="2021-01-29T11:09:5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来</w:t>
        </w:r>
      </w:ins>
      <w:ins w:id="665" w:author="Terry" w:date="2021-01-29T11:09:58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保存</w:t>
        </w:r>
      </w:ins>
      <w:ins w:id="666" w:author="Terry" w:date="2021-01-29T11:09:59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这些</w:t>
        </w:r>
      </w:ins>
      <w:ins w:id="667" w:author="Terry" w:date="2021-01-29T11:10:0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错误</w:t>
        </w:r>
      </w:ins>
      <w:ins w:id="668" w:author="Terry" w:date="2021-01-29T11:10:02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记录。</w:t>
        </w:r>
      </w:ins>
      <w:ins w:id="669" w:author="Terry" w:date="2021-01-29T11:10:08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该表至少</w:t>
        </w:r>
      </w:ins>
      <w:ins w:id="670" w:author="Terry" w:date="2021-01-29T11:10:09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包括</w:t>
        </w:r>
      </w:ins>
      <w:ins w:id="671" w:author="Terry" w:date="2021-01-29T11:10:1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：</w:t>
        </w:r>
      </w:ins>
      <w:ins w:id="672" w:author="Terry" w:date="2021-01-29T11:10:1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 xml:space="preserve">task </w:t>
        </w:r>
      </w:ins>
      <w:ins w:id="673" w:author="Terry" w:date="2021-01-29T11:10:1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id</w:t>
        </w:r>
      </w:ins>
      <w:ins w:id="674" w:author="Terry" w:date="2021-01-29T11:10:1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（</w:t>
        </w:r>
      </w:ins>
      <w:ins w:id="675" w:author="Terry" w:date="2021-01-29T11:10:2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用来</w:t>
        </w:r>
      </w:ins>
      <w:ins w:id="676" w:author="Terry" w:date="2021-01-29T11:10:2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下载</w:t>
        </w:r>
      </w:ins>
      <w:ins w:id="677" w:author="Terry" w:date="2021-01-29T11:10:2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错误</w:t>
        </w:r>
      </w:ins>
      <w:ins w:id="678" w:author="Terry" w:date="2021-01-29T11:10:2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列表</w:t>
        </w:r>
      </w:ins>
      <w:ins w:id="679" w:author="Terry" w:date="2021-01-29T11:10:1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）</w:t>
        </w:r>
      </w:ins>
      <w:ins w:id="680" w:author="Terry" w:date="2021-01-29T11:10:27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，</w:t>
        </w:r>
      </w:ins>
      <w:ins w:id="681" w:author="Terry" w:date="2021-01-29T11:10:3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发放的</w:t>
        </w:r>
      </w:ins>
      <w:ins w:id="682" w:author="Terry" w:date="2021-01-29T11:10:3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代金券</w:t>
        </w:r>
      </w:ins>
      <w:ins w:id="683" w:author="Terry" w:date="2021-01-29T11:10:3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id，</w:t>
        </w:r>
      </w:ins>
      <w:ins w:id="684" w:author="Terry" w:date="2021-01-29T11:10:4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发给谁的</w:t>
        </w:r>
      </w:ins>
      <w:ins w:id="685" w:author="Terry" w:date="2021-01-29T11:10:4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，</w:t>
        </w:r>
      </w:ins>
      <w:ins w:id="686" w:author="Terry" w:date="2021-01-29T11:10:5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错误</w:t>
        </w:r>
      </w:ins>
      <w:ins w:id="687" w:author="Terry" w:date="2021-01-29T11:10:5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信息</w:t>
        </w:r>
      </w:ins>
      <w:ins w:id="688" w:author="Terry" w:date="2021-01-29T11:10:5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等。</w:t>
        </w:r>
      </w:ins>
    </w:p>
    <w:p>
      <w:pPr>
        <w:numPr>
          <w:ilvl w:val="0"/>
          <w:numId w:val="0"/>
        </w:numPr>
        <w:ind w:leftChars="0" w:firstLine="420" w:firstLineChars="0"/>
        <w:jc w:val="both"/>
        <w:rPr>
          <w:ins w:id="689" w:author="Terry" w:date="2021-01-29T11:12:58Z"/>
          <w:rFonts w:hint="eastAsia"/>
          <w:b w:val="0"/>
          <w:bCs w:val="0"/>
          <w:sz w:val="24"/>
          <w:szCs w:val="24"/>
          <w:lang w:val="en-US" w:eastAsia="zh-CN"/>
        </w:rPr>
      </w:pPr>
      <w:ins w:id="690" w:author="Terry" w:date="2021-01-29T11:11:0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这样，</w:t>
        </w:r>
      </w:ins>
      <w:ins w:id="691" w:author="Terry" w:date="2021-01-29T11:11:02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后端</w:t>
        </w:r>
      </w:ins>
      <w:ins w:id="692" w:author="Terry" w:date="2021-01-29T11:11:0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至少</w:t>
        </w:r>
      </w:ins>
      <w:ins w:id="693" w:author="Terry" w:date="2021-01-29T11:11:0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需要</w:t>
        </w:r>
      </w:ins>
      <w:ins w:id="694" w:author="Terry" w:date="2021-01-29T11:11:08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提供</w:t>
        </w:r>
      </w:ins>
      <w:ins w:id="695" w:author="Terry" w:date="2021-01-29T11:11:09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2个</w:t>
        </w:r>
      </w:ins>
      <w:ins w:id="696" w:author="Terry" w:date="2021-01-29T11:11:1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API，</w:t>
        </w:r>
      </w:ins>
      <w:ins w:id="697" w:author="Terry" w:date="2021-01-29T11:11:1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一个是</w:t>
        </w:r>
      </w:ins>
      <w:ins w:id="698" w:author="Terry" w:date="2021-01-29T11:11:14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请求</w:t>
        </w:r>
      </w:ins>
      <w:ins w:id="699" w:author="Terry" w:date="2021-01-29T11:11:1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API，</w:t>
        </w:r>
      </w:ins>
      <w:ins w:id="700" w:author="Terry" w:date="2021-01-29T11:11:19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一个是</w:t>
        </w:r>
      </w:ins>
      <w:ins w:id="701" w:author="Terry" w:date="2021-01-29T11:11:2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查询</w:t>
        </w:r>
      </w:ins>
      <w:ins w:id="702" w:author="Terry" w:date="2021-01-29T11:11:2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处理</w:t>
        </w:r>
      </w:ins>
      <w:ins w:id="703" w:author="Terry" w:date="2021-01-29T11:12:4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状态</w:t>
        </w:r>
      </w:ins>
      <w:ins w:id="704" w:author="Terry" w:date="2021-01-29T11:11:2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的</w:t>
        </w:r>
      </w:ins>
      <w:ins w:id="705" w:author="Terry" w:date="2021-01-29T11:11:27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API</w:t>
        </w:r>
      </w:ins>
      <w:ins w:id="706" w:author="Terry" w:date="2021-01-29T11:11:28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。</w:t>
        </w:r>
      </w:ins>
    </w:p>
    <w:p>
      <w:pPr>
        <w:numPr>
          <w:ilvl w:val="0"/>
          <w:numId w:val="0"/>
        </w:numPr>
        <w:ind w:leftChars="0" w:firstLine="420" w:firstLineChars="0"/>
        <w:jc w:val="both"/>
        <w:rPr>
          <w:del w:id="707" w:author="Terry" w:date="2021-01-29T11:07:15Z"/>
          <w:rFonts w:hint="default"/>
          <w:b w:val="0"/>
          <w:bCs w:val="0"/>
          <w:sz w:val="24"/>
          <w:szCs w:val="24"/>
          <w:lang w:val="en-US" w:eastAsia="zh-CN"/>
        </w:rPr>
      </w:pPr>
      <w:ins w:id="708" w:author="Terry" w:date="2021-01-29T11:13:0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当然，</w:t>
        </w:r>
      </w:ins>
      <w:ins w:id="709" w:author="Terry" w:date="2021-01-29T11:13:0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也可以</w:t>
        </w:r>
      </w:ins>
      <w:ins w:id="710" w:author="Terry" w:date="2021-01-29T11:13:0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hangjia</w:t>
        </w:r>
      </w:ins>
      <w:ins w:id="711" w:author="Terry" w:date="2021-01-29T11:13:06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直接</w:t>
        </w:r>
      </w:ins>
      <w:ins w:id="712" w:author="Terry" w:date="2021-01-29T11:13:08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 xml:space="preserve">根据task </w:t>
        </w:r>
      </w:ins>
      <w:ins w:id="713" w:author="Terry" w:date="2021-01-29T11:13:09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id去</w:t>
        </w:r>
      </w:ins>
      <w:ins w:id="714" w:author="Terry" w:date="2021-01-29T11:13:11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数据库</w:t>
        </w:r>
      </w:ins>
      <w:ins w:id="715" w:author="Terry" w:date="2021-01-29T11:13:13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查询</w:t>
        </w:r>
      </w:ins>
      <w:ins w:id="716" w:author="Terry" w:date="2021-01-29T11:13:15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状态</w:t>
        </w:r>
      </w:ins>
      <w:ins w:id="717" w:author="Terry" w:date="2021-01-29T11:13:20Z">
        <w:r>
          <w:rPr>
            <w:rFonts w:hint="eastAsia"/>
            <w:b w:val="0"/>
            <w:bCs w:val="0"/>
            <w:sz w:val="24"/>
            <w:szCs w:val="24"/>
            <w:lang w:val="en-US" w:eastAsia="zh-CN"/>
          </w:rPr>
          <w:t>。</w:t>
        </w:r>
      </w:ins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rPr>
          <w:lang w:eastAsia="zh-CN"/>
        </w:rPr>
      </w:pPr>
      <w:bookmarkStart w:id="12" w:name="_Toc32226"/>
      <w:bookmarkStart w:id="13" w:name="_Toc20882"/>
      <w:r>
        <w:rPr>
          <w:rFonts w:hint="eastAsia"/>
          <w:lang w:eastAsia="zh-CN"/>
        </w:rPr>
        <w:t>详细设计</w:t>
      </w:r>
      <w:bookmarkEnd w:id="12"/>
      <w:bookmarkEnd w:id="13"/>
    </w:p>
    <w:p>
      <w:pPr>
        <w:pStyle w:val="3"/>
        <w:rPr>
          <w:rFonts w:hint="eastAsia"/>
          <w:i w:val="0"/>
          <w:sz w:val="28"/>
          <w:szCs w:val="28"/>
          <w:lang w:eastAsia="zh-CN"/>
        </w:rPr>
      </w:pPr>
      <w:bookmarkStart w:id="14" w:name="_Toc26227"/>
      <w:bookmarkStart w:id="15" w:name="_Toc6961"/>
      <w:r>
        <w:rPr>
          <w:rFonts w:hint="eastAsia"/>
          <w:i w:val="0"/>
          <w:sz w:val="28"/>
          <w:szCs w:val="28"/>
          <w:lang w:eastAsia="zh-CN"/>
        </w:rPr>
        <w:t>用户场景（</w:t>
      </w:r>
      <w:r>
        <w:rPr>
          <w:i w:val="0"/>
          <w:sz w:val="28"/>
          <w:szCs w:val="28"/>
          <w:lang w:eastAsia="zh-CN"/>
        </w:rPr>
        <w:t>User Case</w:t>
      </w:r>
      <w:r>
        <w:rPr>
          <w:rFonts w:hint="eastAsia"/>
          <w:i w:val="0"/>
          <w:sz w:val="28"/>
          <w:szCs w:val="28"/>
          <w:lang w:eastAsia="zh-CN"/>
        </w:rPr>
        <w:t>）</w:t>
      </w:r>
      <w:bookmarkEnd w:id="14"/>
      <w:bookmarkEnd w:id="15"/>
    </w:p>
    <w:p>
      <w:pPr>
        <w:pStyle w:val="3"/>
        <w:rPr>
          <w:rFonts w:hint="eastAsia"/>
          <w:i w:val="0"/>
          <w:sz w:val="28"/>
          <w:szCs w:val="28"/>
          <w:lang w:eastAsia="zh-CN"/>
        </w:rPr>
      </w:pPr>
      <w:bookmarkStart w:id="16" w:name="_Toc22389"/>
      <w:bookmarkStart w:id="17" w:name="_Toc30400"/>
      <w:r>
        <w:rPr>
          <w:rFonts w:hint="eastAsia"/>
          <w:i w:val="0"/>
          <w:sz w:val="28"/>
          <w:szCs w:val="28"/>
          <w:lang w:eastAsia="zh-CN"/>
        </w:rPr>
        <w:t>流程</w:t>
      </w:r>
      <w:bookmarkEnd w:id="16"/>
      <w:bookmarkEnd w:id="17"/>
    </w:p>
    <w:p>
      <w:r>
        <w:drawing>
          <wp:inline distT="0" distB="0" distL="114300" distR="114300">
            <wp:extent cx="5271770" cy="5779135"/>
            <wp:effectExtent l="0" t="0" r="5080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用户点击单个用户发放/批量用户发放按钮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填完信息后点击代金券发放按钮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立即提示代金券正在发放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用户查看代金券发放记录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如果发放完成显示已完成，并显示发放结果，发放总数/成功数/失败数。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如果失败数大于0显示到处excel按钮。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点击按钮导出代金券发放失败的用户手机号以及原因。</w:t>
      </w:r>
    </w:p>
    <w:p>
      <w:pPr>
        <w:rPr>
          <w:rFonts w:hint="eastAsia"/>
          <w:lang w:eastAsia="zh-CN"/>
        </w:rPr>
      </w:pPr>
    </w:p>
    <w:p>
      <w:pPr>
        <w:pStyle w:val="3"/>
        <w:rPr>
          <w:i w:val="0"/>
          <w:sz w:val="28"/>
          <w:szCs w:val="28"/>
          <w:lang w:eastAsia="zh-CN"/>
        </w:rPr>
      </w:pPr>
      <w:bookmarkStart w:id="18" w:name="_Toc32319"/>
      <w:bookmarkStart w:id="19" w:name="_Toc16638"/>
      <w:r>
        <w:rPr>
          <w:rFonts w:hint="eastAsia"/>
          <w:i w:val="0"/>
          <w:sz w:val="28"/>
          <w:szCs w:val="28"/>
          <w:lang w:eastAsia="zh-CN"/>
        </w:rPr>
        <w:t>模块</w:t>
      </w:r>
      <w:bookmarkEnd w:id="18"/>
      <w:bookmarkEnd w:id="19"/>
    </w:p>
    <w:p>
      <w:pPr>
        <w:ind w:firstLine="22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FHGL-USER</w:t>
      </w:r>
    </w:p>
    <w:p>
      <w:pPr>
        <w:pStyle w:val="3"/>
        <w:rPr>
          <w:i w:val="0"/>
          <w:sz w:val="28"/>
          <w:szCs w:val="28"/>
          <w:lang w:eastAsia="zh-CN"/>
        </w:rPr>
      </w:pPr>
      <w:bookmarkStart w:id="20" w:name="_Toc28325"/>
      <w:bookmarkStart w:id="21" w:name="_Toc30960"/>
      <w:r>
        <w:rPr>
          <w:rFonts w:hint="eastAsia"/>
          <w:i w:val="0"/>
          <w:sz w:val="28"/>
          <w:szCs w:val="28"/>
          <w:lang w:eastAsia="zh-CN"/>
        </w:rPr>
        <w:t>数据结构</w:t>
      </w:r>
      <w:bookmarkEnd w:id="20"/>
      <w:bookmarkEnd w:id="21"/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22" w:name="_Toc14487"/>
      <w:bookmarkStart w:id="23" w:name="_Toc17612"/>
      <w:r>
        <w:rPr>
          <w:rFonts w:hint="eastAsia"/>
          <w:lang w:val="en-US" w:eastAsia="zh-CN"/>
        </w:rPr>
        <w:t>MySQL</w:t>
      </w:r>
      <w:bookmarkEnd w:id="22"/>
      <w:bookmarkEnd w:id="23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用户代金券发放记录表</w:t>
      </w:r>
    </w:p>
    <w:p>
      <w:pPr>
        <w:numPr>
          <w:ilvl w:val="0"/>
          <w:numId w:val="5"/>
          <w:ins w:id="719" w:author="Terry" w:date="2021-01-29T11:16:57Z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 w:eastAsia="zh-CN"/>
          <w:rPrChange w:id="720" w:author="Terry" w:date="2021-01-29T11:16:57Z">
            <w:rPr>
              <w:rFonts w:hint="default"/>
              <w:b w:val="0"/>
              <w:bCs w:val="0"/>
              <w:sz w:val="24"/>
              <w:szCs w:val="24"/>
              <w:lang w:val="en-US" w:eastAsia="zh-CN"/>
            </w:rPr>
          </w:rPrChange>
        </w:rPr>
        <w:pPrChange w:id="718" w:author="Terry" w:date="2021-01-29T11:16:57Z">
          <w:pPr>
            <w:numPr>
              <w:ilvl w:val="0"/>
              <w:numId w:val="0"/>
            </w:numPr>
            <w:ind w:leftChars="0" w:firstLine="420" w:firstLineChars="0"/>
            <w:jc w:val="both"/>
          </w:pPr>
        </w:pPrChange>
      </w:pPr>
      <w:r>
        <w:rPr>
          <w:rFonts w:hint="default"/>
          <w:b/>
          <w:bCs/>
          <w:sz w:val="24"/>
          <w:szCs w:val="24"/>
          <w:lang w:val="en-US" w:eastAsia="zh-CN"/>
          <w:rPrChange w:id="721" w:author="Terry" w:date="2021-01-29T11:16:57Z">
            <w:rPr>
              <w:rFonts w:hint="default"/>
              <w:b w:val="0"/>
              <w:bCs w:val="0"/>
              <w:sz w:val="24"/>
              <w:szCs w:val="24"/>
              <w:lang w:val="en-US" w:eastAsia="zh-CN"/>
            </w:rPr>
          </w:rPrChange>
        </w:rPr>
        <w:t>tb_voucher_send_record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  <w:tblPrChange w:id="722" w:author="Terry" w:date="2021-01-29T11:16:45Z">
          <w:tblPr>
            <w:tblStyle w:val="21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130"/>
        <w:gridCol w:w="1767"/>
        <w:gridCol w:w="1800"/>
        <w:gridCol w:w="2825"/>
        <w:tblGridChange w:id="723">
          <w:tblGrid>
            <w:gridCol w:w="2130"/>
            <w:gridCol w:w="1767"/>
            <w:gridCol w:w="1800"/>
            <w:gridCol w:w="2825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24" w:author="Terry" w:date="2021-01-29T11:16:45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526" w:hRule="atLeast"/>
        </w:trPr>
        <w:tc>
          <w:tcPr>
            <w:tcW w:w="2130" w:type="dxa"/>
            <w:shd w:val="clear" w:color="auto" w:fill="A5A5A5" w:themeFill="accent3"/>
            <w:tcPrChange w:id="725" w:author="Terry" w:date="2021-01-29T11:16:45Z">
              <w:tcPr>
                <w:tcW w:w="2130" w:type="dxa"/>
              </w:tcPr>
            </w:tcPrChange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26" w:author="Terry" w:date="2021-01-29T11:16:02Z">
                  <w:rPr>
                    <w:rFonts w:hint="default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27" w:author="Terry" w:date="2021-01-29T11:16:02Z">
                  <w:rPr>
                    <w:rFonts w:hint="eastAsia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  <w:t>字段名称</w:t>
            </w:r>
          </w:p>
        </w:tc>
        <w:tc>
          <w:tcPr>
            <w:tcW w:w="1767" w:type="dxa"/>
            <w:shd w:val="clear" w:color="auto" w:fill="A5A5A5" w:themeFill="accent3"/>
            <w:tcPrChange w:id="728" w:author="Terry" w:date="2021-01-29T11:16:45Z">
              <w:tcPr>
                <w:tcW w:w="1767" w:type="dxa"/>
              </w:tcPr>
            </w:tcPrChange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29" w:author="Terry" w:date="2021-01-29T11:16:02Z">
                  <w:rPr>
                    <w:rFonts w:hint="default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30" w:author="Terry" w:date="2021-01-29T11:16:02Z">
                  <w:rPr>
                    <w:rFonts w:hint="eastAsia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  <w:t>数据类型</w:t>
            </w:r>
          </w:p>
        </w:tc>
        <w:tc>
          <w:tcPr>
            <w:tcW w:w="1800" w:type="dxa"/>
            <w:shd w:val="clear" w:color="auto" w:fill="A5A5A5" w:themeFill="accent3"/>
            <w:tcPrChange w:id="731" w:author="Terry" w:date="2021-01-29T11:16:45Z">
              <w:tcPr>
                <w:tcW w:w="1800" w:type="dxa"/>
              </w:tcPr>
            </w:tcPrChange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32" w:author="Terry" w:date="2021-01-29T11:16:02Z">
                  <w:rPr>
                    <w:rFonts w:hint="default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33" w:author="Terry" w:date="2021-01-29T11:16:02Z">
                  <w:rPr>
                    <w:rFonts w:hint="eastAsia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  <w:t>是否</w:t>
            </w:r>
            <w:del w:id="734" w:author="Terry" w:date="2021-01-29T11:15:35Z">
              <w:r>
                <w:rPr>
                  <w:rFonts w:hint="eastAsia"/>
                  <w:b/>
                  <w:bCs/>
                  <w:sz w:val="24"/>
                  <w:szCs w:val="24"/>
                  <w:highlight w:val="none"/>
                  <w:vertAlign w:val="baseline"/>
                  <w:lang w:val="en-US" w:eastAsia="zh-CN"/>
                  <w:rPrChange w:id="735" w:author="Terry" w:date="2021-01-29T11:16:02Z">
                    <w:rPr>
                      <w:rFonts w:hint="eastAsia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rPrChange>
                </w:rPr>
                <w:delText>可</w:delText>
              </w:r>
            </w:del>
            <w:r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37" w:author="Terry" w:date="2021-01-29T11:16:02Z">
                  <w:rPr>
                    <w:rFonts w:hint="eastAsia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  <w:t>为NULL</w:t>
            </w:r>
          </w:p>
        </w:tc>
        <w:tc>
          <w:tcPr>
            <w:tcW w:w="2825" w:type="dxa"/>
            <w:shd w:val="clear" w:color="auto" w:fill="A5A5A5" w:themeFill="accent3"/>
            <w:tcPrChange w:id="738" w:author="Terry" w:date="2021-01-29T11:16:45Z">
              <w:tcPr>
                <w:tcW w:w="2825" w:type="dxa"/>
              </w:tcPr>
            </w:tcPrChange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39" w:author="Terry" w:date="2021-01-29T11:16:02Z">
                  <w:rPr>
                    <w:rFonts w:hint="default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40" w:author="Terry" w:date="2021-01-29T11:16:02Z">
                  <w:rPr>
                    <w:rFonts w:hint="eastAsia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int(11)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voucherId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int(11)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代金券id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sendType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1:单个发放，2:批量发放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sendCount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int(11)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发放总数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successCount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int(11)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成功个数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failCount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int(11)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失败个数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sendState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0:进行中，1:已完成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代金券发放失败记录表</w:t>
      </w:r>
    </w:p>
    <w:p>
      <w:pPr>
        <w:numPr>
          <w:ilvl w:val="0"/>
          <w:numId w:val="5"/>
          <w:ins w:id="742" w:author="Terry" w:date="2021-01-29T11:17:01Z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 w:eastAsia="zh-CN"/>
          <w:rPrChange w:id="743" w:author="Terry" w:date="2021-01-29T11:17:01Z">
            <w:rPr>
              <w:rFonts w:hint="default"/>
              <w:b w:val="0"/>
              <w:bCs w:val="0"/>
              <w:sz w:val="24"/>
              <w:szCs w:val="24"/>
              <w:lang w:val="en-US" w:eastAsia="zh-CN"/>
            </w:rPr>
          </w:rPrChange>
        </w:rPr>
        <w:pPrChange w:id="741" w:author="Terry" w:date="2021-01-29T11:17:01Z">
          <w:pPr>
            <w:numPr>
              <w:ilvl w:val="0"/>
              <w:numId w:val="0"/>
            </w:numPr>
            <w:ind w:leftChars="0" w:firstLine="420" w:firstLineChars="0"/>
            <w:jc w:val="both"/>
          </w:pPr>
        </w:pPrChange>
      </w:pPr>
      <w:r>
        <w:rPr>
          <w:rFonts w:hint="default"/>
          <w:b/>
          <w:bCs/>
          <w:sz w:val="24"/>
          <w:szCs w:val="24"/>
          <w:lang w:val="en-US" w:eastAsia="zh-CN"/>
          <w:rPrChange w:id="744" w:author="Terry" w:date="2021-01-29T11:17:01Z">
            <w:rPr>
              <w:rFonts w:hint="default"/>
              <w:b w:val="0"/>
              <w:bCs w:val="0"/>
              <w:sz w:val="24"/>
              <w:szCs w:val="24"/>
              <w:lang w:val="en-US" w:eastAsia="zh-CN"/>
            </w:rPr>
          </w:rPrChange>
        </w:rPr>
        <w:t>tb_voucher_send_fail_record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67"/>
        <w:gridCol w:w="1800"/>
        <w:gridCol w:w="2825"/>
        <w:tblGridChange w:id="745">
          <w:tblGrid>
            <w:gridCol w:w="2130"/>
            <w:gridCol w:w="1767"/>
            <w:gridCol w:w="1800"/>
            <w:gridCol w:w="2825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46" w:author="Terry" w:date="2021-01-29T11:17:08Z">
                  <w:rPr>
                    <w:rFonts w:hint="default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47" w:author="Terry" w:date="2021-01-29T11:17:08Z">
                  <w:rPr>
                    <w:rFonts w:hint="eastAsia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  <w:t>字段名称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48" w:author="Terry" w:date="2021-01-29T11:17:08Z">
                  <w:rPr>
                    <w:rFonts w:hint="default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49" w:author="Terry" w:date="2021-01-29T11:17:08Z">
                  <w:rPr>
                    <w:rFonts w:hint="eastAsia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  <w:t>数据类型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50" w:author="Terry" w:date="2021-01-29T11:17:08Z">
                  <w:rPr>
                    <w:rFonts w:hint="default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51" w:author="Terry" w:date="2021-01-29T11:17:08Z">
                  <w:rPr>
                    <w:rFonts w:hint="eastAsia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  <w:t>是否</w:t>
            </w:r>
            <w:del w:id="752" w:author="Terry" w:date="2021-01-29T11:17:11Z">
              <w:r>
                <w:rPr>
                  <w:rFonts w:hint="eastAsia"/>
                  <w:b/>
                  <w:bCs/>
                  <w:sz w:val="24"/>
                  <w:szCs w:val="24"/>
                  <w:highlight w:val="none"/>
                  <w:vertAlign w:val="baseline"/>
                  <w:lang w:val="en-US" w:eastAsia="zh-CN"/>
                  <w:rPrChange w:id="753" w:author="Terry" w:date="2021-01-29T11:17:08Z">
                    <w:rPr>
                      <w:rFonts w:hint="eastAsia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rPrChange>
                </w:rPr>
                <w:delText>可</w:delText>
              </w:r>
            </w:del>
            <w:r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55" w:author="Terry" w:date="2021-01-29T11:17:08Z">
                  <w:rPr>
                    <w:rFonts w:hint="eastAsia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  <w:t>为NULL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56" w:author="Terry" w:date="2021-01-29T11:17:08Z">
                  <w:rPr>
                    <w:rFonts w:hint="default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  <w:rPrChange w:id="757" w:author="Terry" w:date="2021-01-29T11:17:08Z">
                  <w:rPr>
                    <w:rFonts w:hint="eastAsia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int(11)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58" w:author="Terry" w:date="2021-01-29T11:17:19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96" w:hRule="atLeast"/>
        </w:trPr>
        <w:tc>
          <w:tcPr>
            <w:tcW w:w="2130" w:type="dxa"/>
            <w:tcPrChange w:id="759" w:author="Terry" w:date="2021-01-29T11:17:19Z">
              <w:tcPr>
                <w:tcW w:w="2130" w:type="dxa"/>
              </w:tcPr>
            </w:tcPrChange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voucherSendId</w:t>
            </w:r>
          </w:p>
        </w:tc>
        <w:tc>
          <w:tcPr>
            <w:tcW w:w="1767" w:type="dxa"/>
            <w:tcPrChange w:id="760" w:author="Terry" w:date="2021-01-29T11:17:19Z">
              <w:tcPr>
                <w:tcW w:w="1767" w:type="dxa"/>
              </w:tcPr>
            </w:tcPrChange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int(11)</w:t>
            </w:r>
          </w:p>
        </w:tc>
        <w:tc>
          <w:tcPr>
            <w:tcW w:w="1800" w:type="dxa"/>
            <w:tcPrChange w:id="761" w:author="Terry" w:date="2021-01-29T11:17:19Z">
              <w:tcPr>
                <w:tcW w:w="1800" w:type="dxa"/>
              </w:tcPr>
            </w:tcPrChange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25" w:type="dxa"/>
            <w:tcPrChange w:id="762" w:author="Terry" w:date="2021-01-29T11:17:19Z">
              <w:tcPr>
                <w:tcW w:w="2825" w:type="dxa"/>
              </w:tcPr>
            </w:tcPrChange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用户代金卷发放记录id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发放失败手机号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failReason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24" w:name="_Toc27905"/>
      <w:bookmarkStart w:id="25" w:name="_Toc7956"/>
      <w:r>
        <w:rPr>
          <w:rFonts w:hint="eastAsia"/>
          <w:lang w:val="en-US" w:eastAsia="zh-CN"/>
        </w:rPr>
        <w:t>Redis</w:t>
      </w:r>
      <w:bookmarkEnd w:id="24"/>
      <w:bookmarkEnd w:id="25"/>
      <w:bookmarkStart w:id="46" w:name="_GoBack"/>
      <w:bookmarkEnd w:id="46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26" w:name="_Toc11762"/>
      <w:bookmarkStart w:id="27" w:name="_Toc19417"/>
      <w:r>
        <w:rPr>
          <w:rFonts w:hint="eastAsia"/>
          <w:lang w:val="en-US" w:eastAsia="zh-CN"/>
        </w:rPr>
        <w:t>MQ</w:t>
      </w:r>
      <w:bookmarkEnd w:id="26"/>
      <w:bookmarkEnd w:id="27"/>
    </w:p>
    <w:p>
      <w:pPr>
        <w:pStyle w:val="3"/>
        <w:rPr>
          <w:rFonts w:hint="eastAsia"/>
          <w:i w:val="0"/>
          <w:sz w:val="28"/>
          <w:szCs w:val="28"/>
          <w:lang w:eastAsia="zh-CN"/>
        </w:rPr>
      </w:pPr>
      <w:bookmarkStart w:id="28" w:name="_Toc20931"/>
      <w:bookmarkStart w:id="29" w:name="_Toc29474"/>
      <w:r>
        <w:rPr>
          <w:rFonts w:hint="eastAsia"/>
          <w:i w:val="0"/>
          <w:sz w:val="28"/>
          <w:szCs w:val="28"/>
          <w:lang w:eastAsia="zh-CN"/>
        </w:rPr>
        <w:t>配置</w:t>
      </w:r>
      <w:bookmarkEnd w:id="28"/>
      <w:bookmarkEnd w:id="29"/>
    </w:p>
    <w:p>
      <w:pPr>
        <w:pStyle w:val="3"/>
        <w:rPr>
          <w:rFonts w:hint="eastAsia"/>
          <w:i w:val="0"/>
          <w:sz w:val="28"/>
          <w:szCs w:val="28"/>
          <w:lang w:eastAsia="zh-CN"/>
        </w:rPr>
      </w:pPr>
      <w:bookmarkStart w:id="30" w:name="_Toc28372"/>
      <w:bookmarkStart w:id="31" w:name="_Toc4910"/>
      <w:r>
        <w:rPr>
          <w:rFonts w:hint="eastAsia"/>
          <w:i w:val="0"/>
          <w:sz w:val="28"/>
          <w:szCs w:val="28"/>
          <w:lang w:eastAsia="zh-CN"/>
        </w:rPr>
        <w:t>性能</w:t>
      </w:r>
      <w:bookmarkEnd w:id="30"/>
      <w:bookmarkEnd w:id="31"/>
    </w:p>
    <w:p>
      <w:pPr>
        <w:pStyle w:val="3"/>
        <w:rPr>
          <w:rFonts w:hint="eastAsia"/>
          <w:lang w:eastAsia="zh-CN"/>
        </w:rPr>
      </w:pPr>
      <w:bookmarkStart w:id="32" w:name="_Toc2247"/>
      <w:bookmarkStart w:id="33" w:name="_Toc21826"/>
      <w:r>
        <w:rPr>
          <w:rFonts w:hint="eastAsia"/>
          <w:i w:val="0"/>
          <w:sz w:val="28"/>
          <w:szCs w:val="28"/>
          <w:lang w:eastAsia="zh-CN"/>
        </w:rPr>
        <w:t>可扩展性</w:t>
      </w:r>
      <w:bookmarkEnd w:id="32"/>
      <w:bookmarkEnd w:id="33"/>
    </w:p>
    <w:p>
      <w:pPr>
        <w:pStyle w:val="2"/>
        <w:rPr>
          <w:lang w:eastAsia="zh-CN"/>
        </w:rPr>
      </w:pPr>
      <w:bookmarkStart w:id="34" w:name="_Toc1895"/>
      <w:bookmarkStart w:id="35" w:name="_Toc15503"/>
      <w:r>
        <w:rPr>
          <w:rFonts w:hint="eastAsia"/>
          <w:lang w:eastAsia="zh-CN"/>
        </w:rPr>
        <w:t>遗留问题</w:t>
      </w:r>
      <w:bookmarkEnd w:id="34"/>
      <w:bookmarkEnd w:id="35"/>
    </w:p>
    <w:p>
      <w:pPr>
        <w:pStyle w:val="3"/>
        <w:rPr>
          <w:rFonts w:hint="eastAsia"/>
          <w:i w:val="0"/>
          <w:sz w:val="28"/>
          <w:szCs w:val="28"/>
          <w:lang w:eastAsia="zh-CN"/>
        </w:rPr>
      </w:pPr>
      <w:bookmarkStart w:id="36" w:name="_Toc1608"/>
      <w:bookmarkStart w:id="37" w:name="_Toc377"/>
      <w:r>
        <w:rPr>
          <w:rFonts w:hint="eastAsia"/>
          <w:i w:val="0"/>
          <w:sz w:val="28"/>
          <w:szCs w:val="28"/>
          <w:lang w:eastAsia="zh-CN"/>
        </w:rPr>
        <w:t>主要缺点</w:t>
      </w:r>
      <w:bookmarkEnd w:id="36"/>
      <w:bookmarkEnd w:id="37"/>
    </w:p>
    <w:p>
      <w:pPr>
        <w:pStyle w:val="3"/>
        <w:rPr>
          <w:rFonts w:hint="eastAsia"/>
          <w:i w:val="0"/>
          <w:sz w:val="28"/>
          <w:szCs w:val="28"/>
          <w:lang w:eastAsia="zh-CN"/>
        </w:rPr>
      </w:pPr>
      <w:bookmarkStart w:id="38" w:name="_Toc14547"/>
      <w:bookmarkStart w:id="39" w:name="_Toc30711"/>
      <w:r>
        <w:rPr>
          <w:rFonts w:hint="eastAsia"/>
          <w:i w:val="0"/>
          <w:sz w:val="28"/>
          <w:szCs w:val="28"/>
          <w:lang w:eastAsia="zh-CN"/>
        </w:rPr>
        <w:t>问题</w:t>
      </w:r>
      <w:bookmarkEnd w:id="38"/>
      <w:bookmarkEnd w:id="39"/>
    </w:p>
    <w:bookmarkEnd w:id="8"/>
    <w:bookmarkEnd w:id="9"/>
    <w:p>
      <w:pPr>
        <w:pStyle w:val="1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  <w:tabs>
          <w:tab w:val="left" w:pos="420"/>
        </w:tabs>
        <w:ind w:left="420" w:hanging="420"/>
        <w:rPr>
          <w:rFonts w:hint="eastAsia"/>
          <w:lang w:eastAsia="zh-CN"/>
        </w:rPr>
      </w:pPr>
      <w:bookmarkStart w:id="40" w:name="_Toc203318824"/>
      <w:bookmarkStart w:id="41" w:name="_Toc202626145"/>
      <w:bookmarkStart w:id="42" w:name="_Toc30045"/>
      <w:bookmarkStart w:id="43" w:name="_Toc25533"/>
      <w:r>
        <w:rPr>
          <w:rFonts w:hint="eastAsia"/>
          <w:lang w:eastAsia="zh-CN"/>
        </w:rPr>
        <w:t xml:space="preserve">附录A. </w:t>
      </w:r>
      <w:bookmarkEnd w:id="40"/>
      <w:bookmarkEnd w:id="41"/>
      <w:r>
        <w:rPr>
          <w:rFonts w:hint="eastAsia"/>
          <w:lang w:eastAsia="zh-CN"/>
        </w:rPr>
        <w:t>参考资料</w:t>
      </w:r>
      <w:bookmarkEnd w:id="42"/>
      <w:bookmarkEnd w:id="43"/>
    </w:p>
    <w:tbl>
      <w:tblPr>
        <w:tblStyle w:val="20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spacing w:before="0" w:after="0"/>
              <w:rPr>
                <w:rFonts w:hint="eastAsia"/>
                <w:lang w:eastAsia="zh-CN"/>
              </w:rPr>
            </w:pPr>
          </w:p>
        </w:tc>
        <w:tc>
          <w:tcPr>
            <w:tcW w:w="7270" w:type="dxa"/>
          </w:tcPr>
          <w:p>
            <w:pPr>
              <w:spacing w:before="0" w:after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spacing w:before="0" w:after="0"/>
              <w:rPr>
                <w:rFonts w:hint="eastAsia"/>
                <w:lang w:eastAsia="zh-CN"/>
              </w:rPr>
            </w:pPr>
          </w:p>
        </w:tc>
        <w:tc>
          <w:tcPr>
            <w:tcW w:w="7270" w:type="dxa"/>
          </w:tcPr>
          <w:p>
            <w:pPr>
              <w:spacing w:before="0" w:after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spacing w:before="0" w:after="0"/>
              <w:rPr>
                <w:rFonts w:hint="eastAsia"/>
                <w:lang w:eastAsia="zh-CN"/>
              </w:rPr>
            </w:pPr>
          </w:p>
        </w:tc>
        <w:tc>
          <w:tcPr>
            <w:tcW w:w="7270" w:type="dxa"/>
          </w:tcPr>
          <w:p>
            <w:pPr>
              <w:spacing w:before="0" w:after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spacing w:before="0" w:after="0"/>
              <w:rPr>
                <w:rFonts w:hint="eastAsia"/>
                <w:lang w:eastAsia="zh-CN"/>
              </w:rPr>
            </w:pPr>
          </w:p>
        </w:tc>
        <w:tc>
          <w:tcPr>
            <w:tcW w:w="7270" w:type="dxa"/>
          </w:tcPr>
          <w:p>
            <w:pPr>
              <w:spacing w:before="0" w:after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spacing w:before="0" w:after="0"/>
              <w:rPr>
                <w:rFonts w:hint="eastAsia"/>
                <w:lang w:eastAsia="zh-CN"/>
              </w:rPr>
            </w:pPr>
          </w:p>
        </w:tc>
        <w:tc>
          <w:tcPr>
            <w:tcW w:w="7270" w:type="dxa"/>
          </w:tcPr>
          <w:p>
            <w:pPr>
              <w:spacing w:before="0" w:after="0"/>
              <w:rPr>
                <w:rFonts w:hint="eastAsia"/>
                <w:lang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tabs>
          <w:tab w:val="left" w:pos="420"/>
        </w:tabs>
        <w:rPr>
          <w:lang w:eastAsia="zh-CN"/>
        </w:rPr>
        <w:sectPr>
          <w:headerReference r:id="rId3" w:type="default"/>
          <w:footerReference r:id="rId4" w:type="default"/>
          <w:footerReference r:id="rId5" w:type="even"/>
          <w:pgSz w:w="12240" w:h="15840"/>
          <w:pgMar w:top="1440" w:right="1800" w:bottom="1440" w:left="1530" w:header="720" w:footer="720" w:gutter="0"/>
          <w:cols w:space="720" w:num="1"/>
          <w:titlePg/>
        </w:sectPr>
      </w:pPr>
      <w:r>
        <w:rPr>
          <w:lang w:eastAsia="zh-CN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420"/>
        </w:tabs>
        <w:ind w:left="420" w:hanging="420"/>
        <w:rPr>
          <w:rFonts w:hint="eastAsia"/>
          <w:lang w:eastAsia="zh-CN"/>
        </w:rPr>
      </w:pPr>
      <w:bookmarkStart w:id="44" w:name="_Toc24113"/>
      <w:bookmarkStart w:id="45" w:name="_Toc5598"/>
      <w:r>
        <w:rPr>
          <w:rFonts w:hint="eastAsia"/>
          <w:lang w:eastAsia="zh-CN"/>
        </w:rPr>
        <w:t>附录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. 功能测试报告</w:t>
      </w:r>
      <w:bookmarkEnd w:id="44"/>
      <w:bookmarkEnd w:id="45"/>
    </w:p>
    <w:p>
      <w:pPr>
        <w:pStyle w:val="1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该部分包括本文档需求的功能测试报告: </w:t>
      </w:r>
    </w:p>
    <w:tbl>
      <w:tblPr>
        <w:tblStyle w:val="20"/>
        <w:tblW w:w="12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2225"/>
        <w:gridCol w:w="1756"/>
        <w:gridCol w:w="1339"/>
        <w:gridCol w:w="2170"/>
        <w:gridCol w:w="2087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shd w:val="clear" w:color="auto" w:fill="70AD47" w:themeFill="accent6"/>
          </w:tcPr>
          <w:p>
            <w:pPr>
              <w:pStyle w:val="1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Test Case</w:t>
            </w:r>
          </w:p>
        </w:tc>
        <w:tc>
          <w:tcPr>
            <w:tcW w:w="2225" w:type="dxa"/>
            <w:shd w:val="clear" w:color="auto" w:fill="70AD47" w:themeFill="accent6"/>
          </w:tcPr>
          <w:p>
            <w:pPr>
              <w:pStyle w:val="1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用例目的</w:t>
            </w:r>
          </w:p>
        </w:tc>
        <w:tc>
          <w:tcPr>
            <w:tcW w:w="1756" w:type="dxa"/>
            <w:shd w:val="clear" w:color="auto" w:fill="70AD47" w:themeFill="accent6"/>
          </w:tcPr>
          <w:p>
            <w:pPr>
              <w:pStyle w:val="1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输入</w:t>
            </w:r>
          </w:p>
        </w:tc>
        <w:tc>
          <w:tcPr>
            <w:tcW w:w="1339" w:type="dxa"/>
            <w:shd w:val="clear" w:color="auto" w:fill="70AD47" w:themeFill="accent6"/>
          </w:tcPr>
          <w:p>
            <w:pPr>
              <w:pStyle w:val="1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输出</w:t>
            </w:r>
          </w:p>
        </w:tc>
        <w:tc>
          <w:tcPr>
            <w:tcW w:w="2170" w:type="dxa"/>
            <w:shd w:val="clear" w:color="auto" w:fill="70AD47" w:themeFill="accent6"/>
          </w:tcPr>
          <w:p>
            <w:pPr>
              <w:pStyle w:val="1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期望结果</w:t>
            </w:r>
          </w:p>
        </w:tc>
        <w:tc>
          <w:tcPr>
            <w:tcW w:w="2087" w:type="dxa"/>
            <w:shd w:val="clear" w:color="auto" w:fill="70AD47" w:themeFill="accent6"/>
          </w:tcPr>
          <w:p>
            <w:pPr>
              <w:pStyle w:val="1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测试结果</w:t>
            </w:r>
          </w:p>
        </w:tc>
        <w:tc>
          <w:tcPr>
            <w:tcW w:w="2253" w:type="dxa"/>
            <w:shd w:val="clear" w:color="auto" w:fill="70AD47" w:themeFill="accent6"/>
          </w:tcPr>
          <w:p>
            <w:pPr>
              <w:pStyle w:val="12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Case 1</w:t>
            </w:r>
          </w:p>
        </w:tc>
        <w:tc>
          <w:tcPr>
            <w:tcW w:w="2225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  <w:tc>
          <w:tcPr>
            <w:tcW w:w="175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  <w:tc>
          <w:tcPr>
            <w:tcW w:w="1339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  <w:tc>
          <w:tcPr>
            <w:tcW w:w="2170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  <w:tc>
          <w:tcPr>
            <w:tcW w:w="2087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  <w:tc>
          <w:tcPr>
            <w:tcW w:w="2253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Case 2</w:t>
            </w:r>
          </w:p>
        </w:tc>
        <w:tc>
          <w:tcPr>
            <w:tcW w:w="2225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  <w:tc>
          <w:tcPr>
            <w:tcW w:w="175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  <w:tc>
          <w:tcPr>
            <w:tcW w:w="1339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  <w:tc>
          <w:tcPr>
            <w:tcW w:w="2170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  <w:tc>
          <w:tcPr>
            <w:tcW w:w="2087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  <w:tc>
          <w:tcPr>
            <w:tcW w:w="2253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</w:p>
        </w:tc>
      </w:tr>
    </w:tbl>
    <w:p/>
    <w:sectPr>
      <w:pgSz w:w="15840" w:h="12240" w:orient="landscape"/>
      <w:pgMar w:top="1531" w:right="1440" w:bottom="1797" w:left="1440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top w:val="single" w:color="auto" w:sz="4" w:space="0"/>
      </w:pBdr>
    </w:pPr>
    <w:r>
      <w:tab/>
    </w:r>
    <w:r>
      <w:tab/>
    </w: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separate"/>
    </w:r>
    <w:r>
      <w:rPr>
        <w:rStyle w:val="23"/>
      </w:rPr>
      <w:t>8</w:t>
    </w:r>
    <w:r>
      <w:rPr>
        <w:rStyle w:val="23"/>
      </w:rPr>
      <w:fldChar w:fldCharType="end"/>
    </w:r>
    <w:r>
      <w:rPr>
        <w:rStyle w:val="23"/>
      </w:rPr>
      <w:t xml:space="preserve"> </w:t>
    </w:r>
    <w:r>
      <w:rPr>
        <w:rStyle w:val="23"/>
        <w:rFonts w:hint="eastAsia"/>
        <w:i/>
        <w:iCs/>
        <w:lang w:eastAsia="zh-CN"/>
      </w:rPr>
      <w:t>/</w:t>
    </w:r>
    <w:r>
      <w:rPr>
        <w:rStyle w:val="23"/>
      </w:rPr>
      <w:t xml:space="preserve"> </w:t>
    </w:r>
    <w:r>
      <w:rPr>
        <w:rStyle w:val="23"/>
      </w:rPr>
      <w:fldChar w:fldCharType="begin"/>
    </w:r>
    <w:r>
      <w:rPr>
        <w:rStyle w:val="23"/>
      </w:rPr>
      <w:instrText xml:space="preserve"> NUMPAGES </w:instrText>
    </w:r>
    <w:r>
      <w:rPr>
        <w:rStyle w:val="23"/>
      </w:rPr>
      <w:fldChar w:fldCharType="separate"/>
    </w:r>
    <w:r>
      <w:rPr>
        <w:rStyle w:val="23"/>
      </w:rPr>
      <w:t>9</w:t>
    </w:r>
    <w:r>
      <w:rPr>
        <w:rStyle w:val="23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4" w:space="1"/>
      </w:pBdr>
      <w:tabs>
        <w:tab w:val="right" w:pos="8910"/>
        <w:tab w:val="clear" w:pos="8640"/>
      </w:tabs>
      <w:jc w:val="left"/>
      <w:rPr>
        <w:i/>
        <w:iCs/>
        <w:lang w:eastAsia="zh-CN"/>
      </w:rPr>
    </w:pPr>
    <w:r>
      <w:rPr>
        <w:color w:val="339966"/>
      </w:rPr>
      <w:tab/>
    </w:r>
    <w:r>
      <w:rPr>
        <w:color w:val="339966"/>
      </w:rPr>
      <w:t xml:space="preserve">       </w:t>
    </w:r>
    <w:r>
      <w:rPr>
        <w:color w:val="33996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3EE"/>
    <w:multiLevelType w:val="multilevel"/>
    <w:tmpl w:val="042E03E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5BD5324"/>
    <w:multiLevelType w:val="multilevel"/>
    <w:tmpl w:val="05BD5324"/>
    <w:lvl w:ilvl="0" w:tentative="0">
      <w:start w:val="1"/>
      <w:numFmt w:val="decimal"/>
      <w:pStyle w:val="1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10EF04A1"/>
    <w:multiLevelType w:val="singleLevel"/>
    <w:tmpl w:val="10EF0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100D582"/>
    <w:multiLevelType w:val="singleLevel"/>
    <w:tmpl w:val="1100D5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8301EE8"/>
    <w:multiLevelType w:val="multilevel"/>
    <w:tmpl w:val="78301EE8"/>
    <w:lvl w:ilvl="0" w:tentative="0">
      <w:start w:val="1"/>
      <w:numFmt w:val="bullet"/>
      <w:pStyle w:val="12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sz w:val="24"/>
        <w:szCs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erry">
    <w15:presenceInfo w15:providerId="WPS Office" w15:userId="13536789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revisionView w:markup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7A"/>
    <w:rsid w:val="00202736"/>
    <w:rsid w:val="003E38A8"/>
    <w:rsid w:val="003E7866"/>
    <w:rsid w:val="004F6BE4"/>
    <w:rsid w:val="00717F10"/>
    <w:rsid w:val="007C5D86"/>
    <w:rsid w:val="007E3B4A"/>
    <w:rsid w:val="00860538"/>
    <w:rsid w:val="00894D7A"/>
    <w:rsid w:val="0097296D"/>
    <w:rsid w:val="00A60C09"/>
    <w:rsid w:val="00AD41F8"/>
    <w:rsid w:val="00B12F79"/>
    <w:rsid w:val="00B70CA3"/>
    <w:rsid w:val="00C8699B"/>
    <w:rsid w:val="00CD11AF"/>
    <w:rsid w:val="00CE6764"/>
    <w:rsid w:val="00D171BB"/>
    <w:rsid w:val="00D37CA2"/>
    <w:rsid w:val="00D8396F"/>
    <w:rsid w:val="00DE5699"/>
    <w:rsid w:val="00E56F77"/>
    <w:rsid w:val="00EE554D"/>
    <w:rsid w:val="00F075C9"/>
    <w:rsid w:val="00F738DF"/>
    <w:rsid w:val="00FB04B7"/>
    <w:rsid w:val="00FE7944"/>
    <w:rsid w:val="01902101"/>
    <w:rsid w:val="02476520"/>
    <w:rsid w:val="051E3481"/>
    <w:rsid w:val="09605DE3"/>
    <w:rsid w:val="09C30AF4"/>
    <w:rsid w:val="0D1C6273"/>
    <w:rsid w:val="13237476"/>
    <w:rsid w:val="146D2377"/>
    <w:rsid w:val="181A628D"/>
    <w:rsid w:val="19FF0564"/>
    <w:rsid w:val="1D77063A"/>
    <w:rsid w:val="1EED3A4E"/>
    <w:rsid w:val="1FBB330B"/>
    <w:rsid w:val="22BC04E0"/>
    <w:rsid w:val="29961781"/>
    <w:rsid w:val="314B7E43"/>
    <w:rsid w:val="332A46BE"/>
    <w:rsid w:val="404A0042"/>
    <w:rsid w:val="43B17D13"/>
    <w:rsid w:val="497106C3"/>
    <w:rsid w:val="4D0317D8"/>
    <w:rsid w:val="4E9D3B5F"/>
    <w:rsid w:val="528F41AF"/>
    <w:rsid w:val="568D507C"/>
    <w:rsid w:val="65011842"/>
    <w:rsid w:val="6D2B3D05"/>
    <w:rsid w:val="6F2C1A99"/>
    <w:rsid w:val="737E0490"/>
    <w:rsid w:val="78E0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="Times New Roman" w:hAnsi="Times New Roman" w:eastAsia="宋体" w:cs="Times New Roman"/>
      <w:snapToGrid w:val="0"/>
      <w:color w:val="000000"/>
      <w:sz w:val="22"/>
      <w:szCs w:val="20"/>
      <w:lang w:val="en-US" w:eastAsia="en-US" w:bidi="ar-SA"/>
    </w:rPr>
  </w:style>
  <w:style w:type="paragraph" w:styleId="2">
    <w:name w:val="heading 1"/>
    <w:next w:val="1"/>
    <w:link w:val="25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Times New Roman" w:hAnsi="Times New Roman" w:eastAsia="宋体" w:cs="Times New Roman"/>
      <w:b/>
      <w:kern w:val="28"/>
      <w:sz w:val="32"/>
      <w:szCs w:val="20"/>
      <w:lang w:val="en-US" w:eastAsia="en-US" w:bidi="ar-SA"/>
    </w:rPr>
  </w:style>
  <w:style w:type="paragraph" w:styleId="3">
    <w:name w:val="heading 2"/>
    <w:next w:val="1"/>
    <w:link w:val="26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Times New Roman" w:hAnsi="Times New Roman" w:eastAsia="宋体" w:cs="Times New Roman"/>
      <w:b/>
      <w:i/>
      <w:sz w:val="24"/>
      <w:szCs w:val="20"/>
      <w:lang w:val="en-US" w:eastAsia="en-US" w:bidi="ar-SA"/>
    </w:rPr>
  </w:style>
  <w:style w:type="paragraph" w:styleId="4">
    <w:name w:val="heading 3"/>
    <w:next w:val="1"/>
    <w:link w:val="27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eastAsia="宋体" w:cs="Times New Roman"/>
      <w:b/>
      <w:bCs/>
      <w:sz w:val="24"/>
      <w:szCs w:val="20"/>
      <w:lang w:val="en-US" w:eastAsia="en-US" w:bidi="ar-SA"/>
    </w:rPr>
  </w:style>
  <w:style w:type="paragraph" w:styleId="5">
    <w:name w:val="heading 4"/>
    <w:next w:val="1"/>
    <w:link w:val="28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eastAsia="宋体" w:cs="Times New Roman"/>
      <w:bCs/>
      <w:sz w:val="24"/>
      <w:szCs w:val="20"/>
      <w:lang w:val="en-US" w:eastAsia="en-US" w:bidi="ar-SA"/>
    </w:rPr>
  </w:style>
  <w:style w:type="paragraph" w:styleId="6">
    <w:name w:val="heading 5"/>
    <w:next w:val="1"/>
    <w:link w:val="29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Times New Roman" w:hAnsi="Times New Roman" w:eastAsia="宋体" w:cs="Times New Roman"/>
      <w:b/>
      <w:bCs/>
      <w:sz w:val="22"/>
      <w:szCs w:val="20"/>
      <w:lang w:val="en-US" w:eastAsia="en-US" w:bidi="ar-SA"/>
    </w:rPr>
  </w:style>
  <w:style w:type="paragraph" w:styleId="7">
    <w:name w:val="heading 6"/>
    <w:next w:val="1"/>
    <w:link w:val="30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eastAsia="宋体" w:cs="Times New Roman"/>
      <w:i/>
      <w:sz w:val="20"/>
      <w:szCs w:val="20"/>
      <w:lang w:val="en-US" w:eastAsia="en-US" w:bidi="ar-SA"/>
    </w:rPr>
  </w:style>
  <w:style w:type="paragraph" w:styleId="8">
    <w:name w:val="heading 7"/>
    <w:basedOn w:val="1"/>
    <w:next w:val="1"/>
    <w:link w:val="3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link w:val="32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link w:val="33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qFormat/>
    <w:uiPriority w:val="0"/>
    <w:pPr>
      <w:numPr>
        <w:ilvl w:val="0"/>
        <w:numId w:val="2"/>
      </w:numPr>
      <w:spacing w:before="60" w:after="120"/>
    </w:pPr>
    <w:rPr>
      <w:rFonts w:ascii="Times New Roman" w:hAnsi="Times New Roman" w:eastAsia="宋体" w:cs="Times New Roman"/>
      <w:sz w:val="22"/>
      <w:szCs w:val="20"/>
      <w:lang w:val="en-US" w:eastAsia="en-US" w:bidi="ar-SA"/>
    </w:rPr>
  </w:style>
  <w:style w:type="paragraph" w:styleId="12">
    <w:name w:val="List Bullet"/>
    <w:qFormat/>
    <w:uiPriority w:val="0"/>
    <w:pPr>
      <w:numPr>
        <w:ilvl w:val="0"/>
        <w:numId w:val="3"/>
      </w:numPr>
      <w:spacing w:before="60" w:after="120"/>
    </w:pPr>
    <w:rPr>
      <w:rFonts w:ascii="Times New Roman" w:hAnsi="Times New Roman" w:eastAsia="宋体" w:cs="Times New Roman"/>
      <w:sz w:val="22"/>
      <w:szCs w:val="20"/>
      <w:lang w:val="en-US" w:eastAsia="en-US" w:bidi="ar-SA"/>
    </w:rPr>
  </w:style>
  <w:style w:type="paragraph" w:styleId="13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4">
    <w:name w:val="Plain Text"/>
    <w:basedOn w:val="1"/>
    <w:link w:val="36"/>
    <w:qFormat/>
    <w:uiPriority w:val="0"/>
    <w:rPr>
      <w:rFonts w:ascii="Courier New" w:hAnsi="Courier New"/>
      <w:sz w:val="20"/>
    </w:rPr>
  </w:style>
  <w:style w:type="paragraph" w:styleId="15">
    <w:name w:val="footer"/>
    <w:basedOn w:val="1"/>
    <w:link w:val="34"/>
    <w:qFormat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link w:val="35"/>
    <w:qFormat/>
    <w:uiPriority w:val="0"/>
    <w:pPr>
      <w:tabs>
        <w:tab w:val="center" w:pos="4320"/>
        <w:tab w:val="right" w:pos="8640"/>
      </w:tabs>
    </w:pPr>
    <w:rPr>
      <w:sz w:val="24"/>
    </w:rPr>
  </w:style>
  <w:style w:type="paragraph" w:styleId="17">
    <w:name w:val="toc 1"/>
    <w:basedOn w:val="1"/>
    <w:next w:val="1"/>
    <w:qFormat/>
    <w:uiPriority w:val="39"/>
    <w:pPr>
      <w:spacing w:after="120"/>
      <w:jc w:val="left"/>
    </w:pPr>
    <w:rPr>
      <w:b/>
      <w:bCs/>
      <w:caps/>
      <w:szCs w:val="24"/>
    </w:rPr>
  </w:style>
  <w:style w:type="paragraph" w:styleId="18">
    <w:name w:val="toc 2"/>
    <w:basedOn w:val="1"/>
    <w:next w:val="1"/>
    <w:qFormat/>
    <w:uiPriority w:val="39"/>
    <w:pPr>
      <w:spacing w:before="0" w:after="0"/>
      <w:ind w:left="220"/>
      <w:jc w:val="left"/>
    </w:pPr>
    <w:rPr>
      <w:smallCaps/>
      <w:szCs w:val="24"/>
    </w:rPr>
  </w:style>
  <w:style w:type="paragraph" w:styleId="19">
    <w:name w:val="Title"/>
    <w:basedOn w:val="1"/>
    <w:link w:val="37"/>
    <w:qFormat/>
    <w:uiPriority w:val="0"/>
    <w:pPr>
      <w:spacing w:before="240" w:after="60"/>
      <w:jc w:val="center"/>
      <w:outlineLvl w:val="0"/>
    </w:pPr>
    <w:rPr>
      <w:b/>
      <w:kern w:val="28"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Hyperlink"/>
    <w:basedOn w:val="22"/>
    <w:qFormat/>
    <w:uiPriority w:val="99"/>
    <w:rPr>
      <w:color w:val="0000FF"/>
      <w:u w:val="single"/>
    </w:rPr>
  </w:style>
  <w:style w:type="character" w:customStyle="1" w:styleId="25">
    <w:name w:val="Heading 1 Char"/>
    <w:basedOn w:val="22"/>
    <w:link w:val="2"/>
    <w:qFormat/>
    <w:uiPriority w:val="0"/>
    <w:rPr>
      <w:rFonts w:ascii="Times New Roman" w:hAnsi="Times New Roman" w:eastAsia="宋体" w:cs="Times New Roman"/>
      <w:b/>
      <w:kern w:val="28"/>
      <w:sz w:val="32"/>
      <w:szCs w:val="20"/>
      <w:lang w:eastAsia="en-US"/>
    </w:rPr>
  </w:style>
  <w:style w:type="character" w:customStyle="1" w:styleId="26">
    <w:name w:val="Heading 2 Char"/>
    <w:basedOn w:val="22"/>
    <w:link w:val="3"/>
    <w:qFormat/>
    <w:uiPriority w:val="0"/>
    <w:rPr>
      <w:rFonts w:ascii="Times New Roman" w:hAnsi="Times New Roman" w:eastAsia="宋体" w:cs="Times New Roman"/>
      <w:b/>
      <w:i/>
      <w:szCs w:val="20"/>
      <w:lang w:eastAsia="en-US"/>
    </w:rPr>
  </w:style>
  <w:style w:type="character" w:customStyle="1" w:styleId="27">
    <w:name w:val="Heading 3 Char"/>
    <w:basedOn w:val="22"/>
    <w:link w:val="4"/>
    <w:qFormat/>
    <w:uiPriority w:val="0"/>
    <w:rPr>
      <w:rFonts w:ascii="Arial" w:hAnsi="Arial" w:eastAsia="宋体" w:cs="Times New Roman"/>
      <w:b/>
      <w:bCs/>
      <w:szCs w:val="20"/>
      <w:lang w:eastAsia="en-US"/>
    </w:rPr>
  </w:style>
  <w:style w:type="character" w:customStyle="1" w:styleId="28">
    <w:name w:val="Heading 4 Char"/>
    <w:basedOn w:val="22"/>
    <w:link w:val="5"/>
    <w:qFormat/>
    <w:uiPriority w:val="0"/>
    <w:rPr>
      <w:rFonts w:ascii="Arial" w:hAnsi="Arial" w:eastAsia="宋体" w:cs="Times New Roman"/>
      <w:bCs/>
      <w:szCs w:val="20"/>
      <w:lang w:eastAsia="en-US"/>
    </w:rPr>
  </w:style>
  <w:style w:type="character" w:customStyle="1" w:styleId="29">
    <w:name w:val="Heading 5 Char"/>
    <w:basedOn w:val="22"/>
    <w:link w:val="6"/>
    <w:qFormat/>
    <w:uiPriority w:val="0"/>
    <w:rPr>
      <w:rFonts w:ascii="Times New Roman" w:hAnsi="Times New Roman" w:eastAsia="宋体" w:cs="Times New Roman"/>
      <w:b/>
      <w:bCs/>
      <w:sz w:val="22"/>
      <w:szCs w:val="20"/>
      <w:lang w:eastAsia="en-US"/>
    </w:rPr>
  </w:style>
  <w:style w:type="character" w:customStyle="1" w:styleId="30">
    <w:name w:val="Heading 6 Char"/>
    <w:basedOn w:val="22"/>
    <w:link w:val="7"/>
    <w:qFormat/>
    <w:uiPriority w:val="0"/>
    <w:rPr>
      <w:rFonts w:ascii="Times New Roman" w:hAnsi="Times New Roman" w:eastAsia="宋体" w:cs="Times New Roman"/>
      <w:i/>
      <w:sz w:val="20"/>
      <w:szCs w:val="20"/>
      <w:lang w:eastAsia="en-US"/>
    </w:rPr>
  </w:style>
  <w:style w:type="character" w:customStyle="1" w:styleId="31">
    <w:name w:val="Heading 7 Char"/>
    <w:basedOn w:val="22"/>
    <w:link w:val="8"/>
    <w:qFormat/>
    <w:uiPriority w:val="0"/>
    <w:rPr>
      <w:rFonts w:ascii="Arial" w:hAnsi="Arial" w:eastAsia="宋体" w:cs="Times New Roman"/>
      <w:snapToGrid w:val="0"/>
      <w:color w:val="000000"/>
      <w:sz w:val="20"/>
      <w:szCs w:val="20"/>
      <w:lang w:eastAsia="en-US"/>
    </w:rPr>
  </w:style>
  <w:style w:type="character" w:customStyle="1" w:styleId="32">
    <w:name w:val="Heading 8 Char"/>
    <w:basedOn w:val="22"/>
    <w:link w:val="9"/>
    <w:qFormat/>
    <w:uiPriority w:val="0"/>
    <w:rPr>
      <w:rFonts w:ascii="Arial" w:hAnsi="Arial" w:eastAsia="宋体" w:cs="Times New Roman"/>
      <w:i/>
      <w:snapToGrid w:val="0"/>
      <w:color w:val="000000"/>
      <w:sz w:val="20"/>
      <w:szCs w:val="20"/>
      <w:lang w:eastAsia="en-US"/>
    </w:rPr>
  </w:style>
  <w:style w:type="character" w:customStyle="1" w:styleId="33">
    <w:name w:val="Heading 9 Char"/>
    <w:basedOn w:val="22"/>
    <w:link w:val="10"/>
    <w:qFormat/>
    <w:uiPriority w:val="0"/>
    <w:rPr>
      <w:rFonts w:ascii="Arial" w:hAnsi="Arial" w:eastAsia="宋体" w:cs="Times New Roman"/>
      <w:b/>
      <w:i/>
      <w:snapToGrid w:val="0"/>
      <w:color w:val="000000"/>
      <w:sz w:val="18"/>
      <w:szCs w:val="20"/>
      <w:lang w:eastAsia="en-US"/>
    </w:rPr>
  </w:style>
  <w:style w:type="character" w:customStyle="1" w:styleId="34">
    <w:name w:val="Footer Char"/>
    <w:basedOn w:val="22"/>
    <w:link w:val="15"/>
    <w:qFormat/>
    <w:uiPriority w:val="0"/>
    <w:rPr>
      <w:rFonts w:ascii="Times New Roman" w:hAnsi="Times New Roman" w:eastAsia="宋体" w:cs="Times New Roman"/>
      <w:snapToGrid w:val="0"/>
      <w:color w:val="000000"/>
      <w:sz w:val="22"/>
      <w:szCs w:val="20"/>
      <w:lang w:eastAsia="en-US"/>
    </w:rPr>
  </w:style>
  <w:style w:type="character" w:customStyle="1" w:styleId="35">
    <w:name w:val="Header Char"/>
    <w:basedOn w:val="22"/>
    <w:link w:val="16"/>
    <w:qFormat/>
    <w:uiPriority w:val="0"/>
    <w:rPr>
      <w:rFonts w:ascii="Times New Roman" w:hAnsi="Times New Roman" w:eastAsia="宋体" w:cs="Times New Roman"/>
      <w:snapToGrid w:val="0"/>
      <w:color w:val="000000"/>
      <w:szCs w:val="20"/>
      <w:lang w:eastAsia="en-US"/>
    </w:rPr>
  </w:style>
  <w:style w:type="character" w:customStyle="1" w:styleId="36">
    <w:name w:val="Plain Text Char"/>
    <w:basedOn w:val="22"/>
    <w:link w:val="14"/>
    <w:qFormat/>
    <w:uiPriority w:val="0"/>
    <w:rPr>
      <w:rFonts w:ascii="Courier New" w:hAnsi="Courier New" w:eastAsia="宋体" w:cs="Times New Roman"/>
      <w:snapToGrid w:val="0"/>
      <w:color w:val="000000"/>
      <w:sz w:val="20"/>
      <w:szCs w:val="20"/>
      <w:lang w:eastAsia="en-US"/>
    </w:rPr>
  </w:style>
  <w:style w:type="character" w:customStyle="1" w:styleId="37">
    <w:name w:val="Title Char"/>
    <w:basedOn w:val="22"/>
    <w:link w:val="19"/>
    <w:qFormat/>
    <w:uiPriority w:val="0"/>
    <w:rPr>
      <w:rFonts w:ascii="Times New Roman" w:hAnsi="Times New Roman" w:eastAsia="宋体" w:cs="Times New Roman"/>
      <w:b/>
      <w:snapToGrid w:val="0"/>
      <w:color w:val="000000"/>
      <w:kern w:val="28"/>
      <w:sz w:val="32"/>
      <w:szCs w:val="20"/>
      <w:lang w:eastAsia="en-US"/>
    </w:rPr>
  </w:style>
  <w:style w:type="paragraph" w:customStyle="1" w:styleId="38">
    <w:name w:val="Left"/>
    <w:basedOn w:val="1"/>
    <w:qFormat/>
    <w:uiPriority w:val="0"/>
    <w:pPr>
      <w:spacing w:before="60" w:after="0"/>
      <w:jc w:val="left"/>
    </w:pPr>
    <w:rPr>
      <w:snapToGrid/>
      <w:color w:val="auto"/>
      <w:sz w:val="20"/>
      <w:lang w:eastAsia="zh-CN"/>
    </w:rPr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348</Words>
  <Characters>1984</Characters>
  <Lines>16</Lines>
  <Paragraphs>4</Paragraphs>
  <TotalTime>16</TotalTime>
  <ScaleCrop>false</ScaleCrop>
  <LinksUpToDate>false</LinksUpToDate>
  <CharactersWithSpaces>2328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2019-08-18T12:22:00Z</dcterms:created>
  <dc:creator>Taiguo Zhang</dc:creator>
  <cp:lastModifiedBy>Terry</cp:lastModifiedBy>
  <dcterms:modified xsi:type="dcterms:W3CDTF">2021-01-29T03:17:30Z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